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C13F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</w:t>
      </w: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. Amongst which of the following </w:t>
      </w:r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is</w:t>
      </w:r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/ are the application areas of Python programming?</w:t>
      </w:r>
    </w:p>
    <w:p w14:paraId="06F96ABA" w14:textId="77777777" w:rsidR="00326963" w:rsidRPr="00326963" w:rsidRDefault="00326963" w:rsidP="00326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Web Development</w:t>
      </w:r>
    </w:p>
    <w:p w14:paraId="29801712" w14:textId="77777777" w:rsidR="00326963" w:rsidRPr="00326963" w:rsidRDefault="00326963" w:rsidP="00326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Game Development</w:t>
      </w:r>
    </w:p>
    <w:p w14:paraId="3201DB8A" w14:textId="77777777" w:rsidR="00326963" w:rsidRPr="00326963" w:rsidRDefault="00326963" w:rsidP="00326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Artificial Intelligence and Machine Learning</w:t>
      </w:r>
    </w:p>
    <w:p w14:paraId="0C501A59" w14:textId="77777777" w:rsidR="00326963" w:rsidRPr="00326963" w:rsidRDefault="00326963" w:rsidP="00326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</w:p>
    <w:p w14:paraId="780F7A4E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</w:t>
      </w: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. Amongst which of the following is / are the Numeric Types of Data Types?</w:t>
      </w:r>
    </w:p>
    <w:p w14:paraId="04D40876" w14:textId="77777777" w:rsidR="00326963" w:rsidRPr="00326963" w:rsidRDefault="00326963" w:rsidP="00326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int</w:t>
      </w:r>
    </w:p>
    <w:p w14:paraId="55554FBD" w14:textId="77777777" w:rsidR="00326963" w:rsidRPr="00326963" w:rsidRDefault="00326963" w:rsidP="00326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float</w:t>
      </w:r>
    </w:p>
    <w:p w14:paraId="44E0DA54" w14:textId="77777777" w:rsidR="00326963" w:rsidRPr="00326963" w:rsidRDefault="00326963" w:rsidP="00326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complex</w:t>
      </w:r>
    </w:p>
    <w:p w14:paraId="0124AC19" w14:textId="77777777" w:rsidR="00326963" w:rsidRPr="00326963" w:rsidRDefault="00326963" w:rsidP="003269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</w:p>
    <w:p w14:paraId="76EAFDEA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</w:t>
      </w: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. list, tuple, and range are the ___ of Data Types.</w:t>
      </w:r>
    </w:p>
    <w:p w14:paraId="301BFB1D" w14:textId="77777777" w:rsidR="00326963" w:rsidRPr="00326963" w:rsidRDefault="00326963" w:rsidP="00326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Sequence Types</w:t>
      </w:r>
    </w:p>
    <w:p w14:paraId="3C7D455A" w14:textId="77777777" w:rsidR="00326963" w:rsidRPr="00326963" w:rsidRDefault="00326963" w:rsidP="00326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Binary Types</w:t>
      </w:r>
    </w:p>
    <w:p w14:paraId="2CDA61EB" w14:textId="77777777" w:rsidR="00326963" w:rsidRPr="00326963" w:rsidRDefault="00326963" w:rsidP="00326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Boolean Types</w:t>
      </w:r>
    </w:p>
    <w:p w14:paraId="50EB2E24" w14:textId="77777777" w:rsidR="00326963" w:rsidRPr="00326963" w:rsidRDefault="00326963" w:rsidP="00326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6955F6A3" w14:textId="77777777" w:rsidR="00386A9A" w:rsidRPr="00326963" w:rsidRDefault="00386A9A" w:rsidP="00386A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4</w:t>
      </w: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. The </w:t>
      </w:r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for</w:t>
      </w:r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loop in Python is used to ___ over a sequence or other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iterable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objects.</w:t>
      </w:r>
    </w:p>
    <w:p w14:paraId="21E3CA12" w14:textId="77777777" w:rsidR="00386A9A" w:rsidRPr="00326963" w:rsidRDefault="00386A9A" w:rsidP="00386A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Jump</w:t>
      </w:r>
    </w:p>
    <w:p w14:paraId="3ACBDBDF" w14:textId="77777777" w:rsidR="00386A9A" w:rsidRPr="00326963" w:rsidRDefault="00386A9A" w:rsidP="00386A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Iterate</w:t>
      </w:r>
    </w:p>
    <w:p w14:paraId="39BED0DB" w14:textId="77777777" w:rsidR="00386A9A" w:rsidRPr="00326963" w:rsidRDefault="00386A9A" w:rsidP="00386A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Switch</w:t>
      </w:r>
    </w:p>
    <w:p w14:paraId="685F290A" w14:textId="77777777" w:rsidR="00386A9A" w:rsidRPr="00326963" w:rsidRDefault="00386A9A" w:rsidP="00386A9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</w:p>
    <w:p w14:paraId="25B6496A" w14:textId="77777777" w:rsidR="00386A9A" w:rsidRPr="00326963" w:rsidRDefault="00386A9A" w:rsidP="00386A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5</w:t>
      </w: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. With the break statement we can stop the loop before it has looped through all the items?</w:t>
      </w:r>
    </w:p>
    <w:p w14:paraId="5D2B26BF" w14:textId="77777777" w:rsidR="00386A9A" w:rsidRPr="00326963" w:rsidRDefault="00386A9A" w:rsidP="00386A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5B7A52EA" w14:textId="77777777" w:rsidR="00386A9A" w:rsidRPr="00326963" w:rsidRDefault="00386A9A" w:rsidP="00386A9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7ECBB990" w14:textId="77777777" w:rsidR="00386A9A" w:rsidRDefault="00386A9A" w:rsidP="00386A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</w:p>
    <w:p w14:paraId="689AD25B" w14:textId="77777777" w:rsidR="00386A9A" w:rsidRDefault="00386A9A" w:rsidP="00386A9A"/>
    <w:p w14:paraId="1684CF71" w14:textId="77777777" w:rsidR="00326963" w:rsidRPr="00326963" w:rsidRDefault="00326963" w:rsidP="00326963">
      <w:pPr>
        <w:spacing w:after="0" w:line="240" w:lineRule="auto"/>
        <w:rPr>
          <w:ins w:id="0" w:author="Unknown"/>
          <w:rFonts w:ascii="Segoe UI" w:eastAsia="Times New Roman" w:hAnsi="Segoe UI" w:cs="Segoe UI"/>
          <w:color w:val="000000"/>
          <w:sz w:val="26"/>
          <w:szCs w:val="26"/>
        </w:rPr>
      </w:pPr>
    </w:p>
    <w:p w14:paraId="0016E87D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6. Float type of data type is represented by the float class.</w:t>
      </w:r>
    </w:p>
    <w:p w14:paraId="09E1AD00" w14:textId="77777777" w:rsidR="00326963" w:rsidRPr="00326963" w:rsidRDefault="00326963" w:rsidP="00326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1B68536" w14:textId="77777777" w:rsidR="00326963" w:rsidRPr="00326963" w:rsidRDefault="00326963" w:rsidP="003269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42213031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7. bytes,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bytearray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,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memoryview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are type of the ___ data type.</w:t>
      </w:r>
    </w:p>
    <w:p w14:paraId="0E42ABAF" w14:textId="77777777" w:rsidR="00326963" w:rsidRPr="00326963" w:rsidRDefault="00326963" w:rsidP="00326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Mapping Type</w:t>
      </w:r>
    </w:p>
    <w:p w14:paraId="2EC110EC" w14:textId="77777777" w:rsidR="00326963" w:rsidRPr="00326963" w:rsidRDefault="00326963" w:rsidP="00326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Boolean Type</w:t>
      </w:r>
    </w:p>
    <w:p w14:paraId="3FB2F7FD" w14:textId="77777777" w:rsidR="00326963" w:rsidRPr="00326963" w:rsidRDefault="00326963" w:rsidP="00326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Binary Types</w:t>
      </w:r>
    </w:p>
    <w:p w14:paraId="4FE07EF9" w14:textId="77777777" w:rsidR="00326963" w:rsidRPr="00326963" w:rsidRDefault="00326963" w:rsidP="003269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7273FD08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51C2BC">
          <v:rect id="_x0000_i1025" style="width:0;height:0" o:hralign="center" o:hrstd="t" o:hrnoshade="t" o:hr="t" fillcolor="black" stroked="f"/>
        </w:pict>
      </w:r>
    </w:p>
    <w:p w14:paraId="66BF0F4B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8. The </w:t>
      </w:r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type(</w:t>
      </w:r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) function can be used to get the data type of any object.</w:t>
      </w:r>
    </w:p>
    <w:p w14:paraId="4ABAA5F5" w14:textId="77777777" w:rsidR="00326963" w:rsidRPr="00326963" w:rsidRDefault="00326963" w:rsidP="00326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757D8F8D" w14:textId="77777777" w:rsidR="00326963" w:rsidRPr="00326963" w:rsidRDefault="00326963" w:rsidP="00326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6CF91579" w14:textId="77777777" w:rsidR="00326963" w:rsidRPr="00326963" w:rsidRDefault="00326963" w:rsidP="00326963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AB9A989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A8884D">
          <v:rect id="_x0000_i1026" style="width:0;height:0" o:hralign="center" o:hrstd="t" o:hrnoshade="t" o:hr="t" fillcolor="black" stroked="f"/>
        </w:pict>
      </w:r>
    </w:p>
    <w:p w14:paraId="2FA9B9DF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9. Binary data type is a fixed-width string of length bytes?</w:t>
      </w:r>
    </w:p>
    <w:p w14:paraId="1D4C7655" w14:textId="77777777" w:rsidR="00326963" w:rsidRPr="00326963" w:rsidRDefault="00326963" w:rsidP="003269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196457F3" w14:textId="77777777" w:rsidR="00326963" w:rsidRPr="00326963" w:rsidRDefault="00326963" w:rsidP="003269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398EBA2D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93354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10.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Varbinary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data type returns variable-width string up to a length of max-length bytes?</w:t>
      </w:r>
    </w:p>
    <w:p w14:paraId="3182F555" w14:textId="77777777" w:rsidR="00326963" w:rsidRPr="00326963" w:rsidRDefault="00326963" w:rsidP="00326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080A933A" w14:textId="77777777" w:rsidR="00326963" w:rsidRPr="00326963" w:rsidRDefault="00326963" w:rsidP="003269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18BEC747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11. Amongst which of the following is / are the logical operators in Python?</w:t>
      </w:r>
    </w:p>
    <w:p w14:paraId="69EFB2E7" w14:textId="77777777" w:rsidR="00326963" w:rsidRPr="00326963" w:rsidRDefault="00326963" w:rsidP="00326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and</w:t>
      </w:r>
    </w:p>
    <w:p w14:paraId="2BAF2608" w14:textId="77777777" w:rsidR="00326963" w:rsidRPr="00326963" w:rsidRDefault="00326963" w:rsidP="00326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or</w:t>
      </w:r>
    </w:p>
    <w:p w14:paraId="7952B9C6" w14:textId="77777777" w:rsidR="00326963" w:rsidRPr="00326963" w:rsidRDefault="00326963" w:rsidP="00326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not</w:t>
      </w:r>
    </w:p>
    <w:p w14:paraId="75ADDBF6" w14:textId="77777777" w:rsidR="00326963" w:rsidRPr="00326963" w:rsidRDefault="00326963" w:rsidP="003269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1881E24B">
          <v:rect id="_x0000_i1027" style="width:0;height:0" o:hralign="center" o:hrstd="t" o:hrnoshade="t" o:hr="t" fillcolor="black" stroked="f"/>
        </w:pict>
      </w:r>
    </w:p>
    <w:p w14:paraId="29DC5019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12. Is Python supports exception handling?</w:t>
      </w:r>
    </w:p>
    <w:p w14:paraId="03F99FEF" w14:textId="77777777" w:rsidR="00326963" w:rsidRPr="00326963" w:rsidRDefault="00326963" w:rsidP="00326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Yes</w:t>
      </w:r>
    </w:p>
    <w:p w14:paraId="1A7946EE" w14:textId="77777777" w:rsidR="00326963" w:rsidRPr="00326963" w:rsidRDefault="00326963" w:rsidP="003269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</w:t>
      </w:r>
    </w:p>
    <w:p w14:paraId="39A2C74B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31583">
          <v:rect id="_x0000_i1028" style="width:0;height:0" o:hralign="center" o:hrstd="t" o:hrnoshade="t" o:hr="t" fillcolor="black" stroked="f"/>
        </w:pict>
      </w:r>
    </w:p>
    <w:p w14:paraId="34C44FE1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13. What is the name of the operator ** in Python?</w:t>
      </w:r>
    </w:p>
    <w:p w14:paraId="6A393717" w14:textId="77777777" w:rsidR="00326963" w:rsidRPr="00326963" w:rsidRDefault="00326963" w:rsidP="00326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Exponentiation</w:t>
      </w:r>
    </w:p>
    <w:p w14:paraId="30034AB8" w14:textId="77777777" w:rsidR="00326963" w:rsidRPr="00326963" w:rsidRDefault="00326963" w:rsidP="00326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Modulus</w:t>
      </w:r>
    </w:p>
    <w:p w14:paraId="095634C3" w14:textId="77777777" w:rsidR="00326963" w:rsidRPr="00326963" w:rsidRDefault="00326963" w:rsidP="00326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Floor division</w:t>
      </w:r>
    </w:p>
    <w:p w14:paraId="4B32CDFE" w14:textId="77777777" w:rsidR="00326963" w:rsidRPr="00326963" w:rsidRDefault="00326963" w:rsidP="003269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7715691B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14. The % operator returns the ___.</w:t>
      </w:r>
    </w:p>
    <w:p w14:paraId="0B6E16DD" w14:textId="77777777" w:rsidR="00326963" w:rsidRPr="00326963" w:rsidRDefault="00326963" w:rsidP="00326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Quotient</w:t>
      </w:r>
    </w:p>
    <w:p w14:paraId="196FDF0D" w14:textId="77777777" w:rsidR="00326963" w:rsidRPr="00326963" w:rsidRDefault="00326963" w:rsidP="00326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Divisor</w:t>
      </w:r>
    </w:p>
    <w:p w14:paraId="73CCA320" w14:textId="77777777" w:rsidR="00326963" w:rsidRPr="00326963" w:rsidRDefault="00326963" w:rsidP="00326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Remainder</w:t>
      </w:r>
    </w:p>
    <w:p w14:paraId="0C9B05AE" w14:textId="77777777" w:rsidR="00326963" w:rsidRPr="00326963" w:rsidRDefault="00326963" w:rsidP="003269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32358BD9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ED1A42">
          <v:rect id="_x0000_i1029" style="width:0;height:0" o:hralign="center" o:hrstd="t" o:hrnoshade="t" o:hr="t" fillcolor="black" stroked="f"/>
        </w:pict>
      </w:r>
    </w:p>
    <w:p w14:paraId="4B42E10B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15. Amongst which of the following is / are the method of list?</w:t>
      </w:r>
    </w:p>
    <w:p w14:paraId="5FC03B56" w14:textId="77777777" w:rsidR="00326963" w:rsidRPr="00326963" w:rsidRDefault="00326963" w:rsidP="003269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append()</w:t>
      </w:r>
    </w:p>
    <w:p w14:paraId="6CB13200" w14:textId="77777777" w:rsidR="00326963" w:rsidRPr="00326963" w:rsidRDefault="00326963" w:rsidP="003269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extend()</w:t>
      </w:r>
    </w:p>
    <w:p w14:paraId="64D80915" w14:textId="77777777" w:rsidR="00326963" w:rsidRPr="00326963" w:rsidRDefault="00326963" w:rsidP="003269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insert()</w:t>
      </w:r>
    </w:p>
    <w:p w14:paraId="4EE157CD" w14:textId="77777777" w:rsidR="00326963" w:rsidRPr="00326963" w:rsidRDefault="00326963" w:rsidP="003269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</w:p>
    <w:p w14:paraId="35F21FE7" w14:textId="77777777" w:rsidR="00326963" w:rsidRPr="00326963" w:rsidRDefault="00000000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5" w:tgtFrame="_blank" w:history="1">
        <w:proofErr w:type="spellStart"/>
        <w:r w:rsidR="00326963" w:rsidRPr="00326963">
          <w:rPr>
            <w:rFonts w:ascii="Segoe UI" w:eastAsia="Times New Roman" w:hAnsi="Segoe UI" w:cs="Segoe UI"/>
            <w:color w:val="0000FF"/>
            <w:sz w:val="26"/>
            <w:u w:val="single"/>
          </w:rPr>
          <w:t>list.append</w:t>
        </w:r>
        <w:proofErr w:type="spellEnd"/>
        <w:r w:rsidR="00326963" w:rsidRPr="00326963">
          <w:rPr>
            <w:rFonts w:ascii="Segoe UI" w:eastAsia="Times New Roman" w:hAnsi="Segoe UI" w:cs="Segoe UI"/>
            <w:color w:val="0000FF"/>
            <w:sz w:val="26"/>
            <w:u w:val="single"/>
          </w:rPr>
          <w:t>(x)</w:t>
        </w:r>
      </w:hyperlink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, </w:t>
      </w:r>
      <w:proofErr w:type="spellStart"/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"https://www.includehelp.com/python/list-extend-method-with-example.aspx" \t "_blank" </w:instrTex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list.extend</w:t>
      </w:r>
      <w:proofErr w:type="spellEnd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(</w:t>
      </w:r>
      <w:proofErr w:type="spellStart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iterable</w:t>
      </w:r>
      <w:proofErr w:type="spellEnd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)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, </w:t>
      </w:r>
      <w:proofErr w:type="spellStart"/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"https://www.includehelp.com/python/list-insert-method-with-example.aspx" \t "_blank" </w:instrTex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list.insert</w:t>
      </w:r>
      <w:proofErr w:type="spellEnd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(</w:t>
      </w:r>
      <w:proofErr w:type="spellStart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i</w:t>
      </w:r>
      <w:proofErr w:type="spellEnd"/>
      <w:r w:rsidR="00326963" w:rsidRPr="00326963">
        <w:rPr>
          <w:rFonts w:ascii="Segoe UI" w:eastAsia="Times New Roman" w:hAnsi="Segoe UI" w:cs="Segoe UI"/>
          <w:color w:val="0000FF"/>
          <w:sz w:val="26"/>
          <w:u w:val="single"/>
        </w:rPr>
        <w:t>, x)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 are the methods of list. </w:t>
      </w:r>
      <w:proofErr w:type="spellStart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list.append</w:t>
      </w:r>
      <w:proofErr w:type="spellEnd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(x)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 - add an item to the end of the 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list. </w:t>
      </w:r>
      <w:proofErr w:type="spellStart"/>
      <w:proofErr w:type="gramStart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list.extend</w:t>
      </w:r>
      <w:proofErr w:type="spellEnd"/>
      <w:proofErr w:type="gramEnd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(</w:t>
      </w:r>
      <w:proofErr w:type="spellStart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iterable</w:t>
      </w:r>
      <w:proofErr w:type="spellEnd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)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 - extend the list by appending all the items from the </w:t>
      </w:r>
      <w:proofErr w:type="spellStart"/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iterable</w:t>
      </w:r>
      <w:proofErr w:type="spellEnd"/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. </w:t>
      </w:r>
      <w:proofErr w:type="spellStart"/>
      <w:proofErr w:type="gramStart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list.insert</w:t>
      </w:r>
      <w:proofErr w:type="spellEnd"/>
      <w:proofErr w:type="gramEnd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(</w:t>
      </w:r>
      <w:proofErr w:type="spellStart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i</w:t>
      </w:r>
      <w:proofErr w:type="spellEnd"/>
      <w:r w:rsidR="00326963" w:rsidRPr="00326963">
        <w:rPr>
          <w:rFonts w:ascii="Consolas" w:eastAsia="Times New Roman" w:hAnsi="Consolas" w:cs="Consolas"/>
          <w:color w:val="DC143C"/>
          <w:sz w:val="24"/>
          <w:szCs w:val="24"/>
        </w:rPr>
        <w:t>, x)</w:t>
      </w:r>
      <w:r w:rsidR="00326963" w:rsidRPr="00326963">
        <w:rPr>
          <w:rFonts w:ascii="Segoe UI" w:eastAsia="Times New Roman" w:hAnsi="Segoe UI" w:cs="Segoe UI"/>
          <w:color w:val="000000"/>
          <w:sz w:val="26"/>
          <w:szCs w:val="26"/>
        </w:rPr>
        <w:t> Insert an item at a given position.</w:t>
      </w:r>
    </w:p>
    <w:p w14:paraId="24BE9EE3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151D62">
          <v:rect id="_x0000_i1030" style="width:0;height:0" o:hralign="center" o:hrstd="t" o:hrnoshade="t" o:hr="t" fillcolor="black" stroked="f"/>
        </w:pict>
      </w:r>
    </w:p>
    <w:p w14:paraId="3FE22642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16. The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list.pop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([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i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]) removes the item at the given position in the list?</w:t>
      </w:r>
    </w:p>
    <w:p w14:paraId="61E289DE" w14:textId="77777777" w:rsidR="00326963" w:rsidRPr="00326963" w:rsidRDefault="00326963" w:rsidP="003269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4ACFE5F6" w14:textId="77777777" w:rsidR="00326963" w:rsidRPr="00326963" w:rsidRDefault="00326963" w:rsidP="003269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24B5DFD1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15166A">
          <v:rect id="_x0000_i1031" style="width:0;height:0" o:hralign="center" o:hrstd="t" o:hrnoshade="t" o:hr="t" fillcolor="black" stroked="f"/>
        </w:pict>
      </w:r>
    </w:p>
    <w:p w14:paraId="70581968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17. The </w:t>
      </w:r>
      <w:proofErr w:type="spellStart"/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list.index</w:t>
      </w:r>
      <w:proofErr w:type="spellEnd"/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(x[, start[, end]]) is used to ___.</w:t>
      </w:r>
    </w:p>
    <w:p w14:paraId="7ED3ABBB" w14:textId="77777777" w:rsidR="00326963" w:rsidRPr="00326963" w:rsidRDefault="00326963" w:rsidP="00326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Return zero-based index in the list</w:t>
      </w:r>
    </w:p>
    <w:p w14:paraId="19701601" w14:textId="77777777" w:rsidR="00326963" w:rsidRPr="00326963" w:rsidRDefault="00326963" w:rsidP="00326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Raises a </w:t>
      </w:r>
      <w:proofErr w:type="spell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ValueError</w:t>
      </w:r>
      <w:proofErr w:type="spellEnd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 if there is no such item</w:t>
      </w:r>
    </w:p>
    <w:p w14:paraId="7C08DB95" w14:textId="77777777" w:rsidR="00326963" w:rsidRPr="00326963" w:rsidRDefault="00326963" w:rsidP="00326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7ADCDE4F" w14:textId="77777777" w:rsidR="00326963" w:rsidRPr="00326963" w:rsidRDefault="00326963" w:rsidP="003269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6496E38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09A3DF">
          <v:rect id="_x0000_i1032" style="width:0;height:0" o:hralign="center" o:hrstd="t" o:hrnoshade="t" o:hr="t" fillcolor="black" stroked="f"/>
        </w:pict>
      </w:r>
    </w:p>
    <w:p w14:paraId="4A161503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18. Python Dictionary is used to store the data in a ___ format.</w:t>
      </w:r>
    </w:p>
    <w:p w14:paraId="4C30F68C" w14:textId="77777777" w:rsidR="00326963" w:rsidRPr="00326963" w:rsidRDefault="00326963" w:rsidP="00326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Key value pair</w:t>
      </w:r>
    </w:p>
    <w:p w14:paraId="0D6F2644" w14:textId="77777777" w:rsidR="00326963" w:rsidRPr="00326963" w:rsidRDefault="00326963" w:rsidP="00326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Group value pair</w:t>
      </w:r>
    </w:p>
    <w:p w14:paraId="7C1BA42A" w14:textId="77777777" w:rsidR="00326963" w:rsidRPr="00326963" w:rsidRDefault="00326963" w:rsidP="00326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Select value pair</w:t>
      </w:r>
    </w:p>
    <w:p w14:paraId="4B75D891" w14:textId="77777777" w:rsidR="00326963" w:rsidRPr="00326963" w:rsidRDefault="00326963" w:rsidP="003269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3020F84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9F075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19. The following is used to define a ___.</w:t>
      </w:r>
    </w:p>
    <w:p w14:paraId="5B2A6024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03B7394A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14:paraId="271D880D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14:paraId="32F92F18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1C90736D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6CA8EFEA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2808E39D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14:paraId="7810BE65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5652A05" w14:textId="77777777" w:rsidR="00326963" w:rsidRPr="00326963" w:rsidRDefault="00326963" w:rsidP="003269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Group</w:t>
      </w:r>
    </w:p>
    <w:p w14:paraId="0509C914" w14:textId="77777777" w:rsidR="00326963" w:rsidRPr="00326963" w:rsidRDefault="00326963" w:rsidP="003269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List</w:t>
      </w:r>
    </w:p>
    <w:p w14:paraId="6373ADC6" w14:textId="77777777" w:rsidR="00326963" w:rsidRPr="00326963" w:rsidRDefault="00326963" w:rsidP="003269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Dictionary</w:t>
      </w:r>
    </w:p>
    <w:p w14:paraId="67DE76E5" w14:textId="77777777" w:rsidR="00326963" w:rsidRPr="00326963" w:rsidRDefault="00326963" w:rsidP="003269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All of the mentioned above</w:t>
      </w:r>
    </w:p>
    <w:p w14:paraId="5C841398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Answer:</w:t>
      </w: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 C) Dictionary</w:t>
      </w:r>
    </w:p>
    <w:p w14:paraId="51F09758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15EADEBE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14:paraId="6E6FD558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14:paraId="53588542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05FD0B39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57A43FCE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5330A138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value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</w:p>
    <w:p w14:paraId="0BA5C3F4" w14:textId="77777777" w:rsidR="00326963" w:rsidRPr="00326963" w:rsidRDefault="00326963" w:rsidP="0032696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15B1C9D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E060CE">
          <v:rect id="_x0000_i1033" style="width:0;height:0" o:hralign="center" o:hrstd="t" o:hrnoshade="t" o:hr="t" fillcolor="black" stroked="f"/>
        </w:pict>
      </w:r>
    </w:p>
    <w:p w14:paraId="4F659CFC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20. Python Literals is used to define the data that is given in a variable or constant?</w:t>
      </w:r>
    </w:p>
    <w:p w14:paraId="08444365" w14:textId="77777777" w:rsidR="00326963" w:rsidRPr="00326963" w:rsidRDefault="00326963" w:rsidP="00326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DDA36FC" w14:textId="77777777" w:rsidR="00326963" w:rsidRPr="00326963" w:rsidRDefault="00326963" w:rsidP="003269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777C2B59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EE7A8F">
          <v:rect id="_x0000_i1034" style="width:0;height:0" o:hralign="center" o:hrstd="t" o:hrnoshade="t" o:hr="t" fillcolor="black" stroked="f"/>
        </w:pict>
      </w:r>
    </w:p>
    <w:p w14:paraId="7197F24F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21. Conditional statements are also known as ___ statements.</w:t>
      </w:r>
    </w:p>
    <w:p w14:paraId="6D37C000" w14:textId="77777777" w:rsidR="00326963" w:rsidRPr="00326963" w:rsidRDefault="00326963" w:rsidP="003269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Decision-making</w:t>
      </w:r>
    </w:p>
    <w:p w14:paraId="0ECDB138" w14:textId="77777777" w:rsidR="00326963" w:rsidRPr="00326963" w:rsidRDefault="00326963" w:rsidP="003269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Array</w:t>
      </w:r>
    </w:p>
    <w:p w14:paraId="04147682" w14:textId="77777777" w:rsidR="00326963" w:rsidRPr="00326963" w:rsidRDefault="00326963" w:rsidP="003269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List</w:t>
      </w:r>
    </w:p>
    <w:p w14:paraId="2012FF71" w14:textId="77777777" w:rsidR="00326963" w:rsidRPr="00326963" w:rsidRDefault="00326963" w:rsidP="003269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13DE5DF5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22. The if statement is the most fundamental decision-making statement?</w:t>
      </w:r>
    </w:p>
    <w:p w14:paraId="54C7338E" w14:textId="77777777" w:rsidR="00326963" w:rsidRPr="00326963" w:rsidRDefault="00326963" w:rsidP="00326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7911A739" w14:textId="77777777" w:rsidR="00326963" w:rsidRPr="00326963" w:rsidRDefault="00326963" w:rsidP="003269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35493157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6A55B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23. Amongst which of the following if syntax is true?</w:t>
      </w:r>
    </w:p>
    <w:p w14:paraId="38326A3A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if condition:</w:t>
      </w:r>
    </w:p>
    <w:p w14:paraId="01220891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#Will executes this block if the condition is true</w:t>
      </w:r>
    </w:p>
    <w:p w14:paraId="11AF5FD2" w14:textId="77777777" w:rsidR="00326963" w:rsidRPr="00326963" w:rsidRDefault="00326963" w:rsidP="00326963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FFBB729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if condition</w:t>
      </w:r>
    </w:p>
    <w:p w14:paraId="46AE63E4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2B3B08AB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#Will executes this block if the condition is true</w:t>
      </w:r>
    </w:p>
    <w:p w14:paraId="12C85A65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2B40991A" w14:textId="77777777" w:rsidR="00326963" w:rsidRPr="00326963" w:rsidRDefault="00326963" w:rsidP="00326963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83E4E10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if(condition)</w:t>
      </w:r>
    </w:p>
    <w:p w14:paraId="3945B0ED" w14:textId="77777777" w:rsidR="00326963" w:rsidRPr="00326963" w:rsidRDefault="00326963" w:rsidP="00326963">
      <w:pPr>
        <w:numPr>
          <w:ilvl w:val="0"/>
          <w:numId w:val="2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#Will executes this block if the condition is true</w:t>
      </w:r>
    </w:p>
    <w:p w14:paraId="41A14A44" w14:textId="77777777" w:rsidR="00326963" w:rsidRPr="00326963" w:rsidRDefault="00326963" w:rsidP="00326963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3AAE832" w14:textId="77777777" w:rsidR="00326963" w:rsidRPr="00326963" w:rsidRDefault="00326963" w:rsidP="003269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2E9AA9AC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24. Amongst which of the following is / are the conditional statement in Python code?</w:t>
      </w:r>
    </w:p>
    <w:p w14:paraId="7E6BE759" w14:textId="77777777" w:rsidR="00326963" w:rsidRPr="00326963" w:rsidRDefault="00326963" w:rsidP="00326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a&lt;=100:</w:t>
      </w:r>
    </w:p>
    <w:p w14:paraId="0C97468F" w14:textId="77777777" w:rsidR="00326963" w:rsidRPr="00326963" w:rsidRDefault="00326963" w:rsidP="00326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(a &gt;= 10)</w:t>
      </w:r>
    </w:p>
    <w:p w14:paraId="227A8DEE" w14:textId="77777777" w:rsidR="00326963" w:rsidRPr="00326963" w:rsidRDefault="00326963" w:rsidP="00326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(a =&gt; 200)</w:t>
      </w:r>
    </w:p>
    <w:p w14:paraId="52A39CDB" w14:textId="77777777" w:rsidR="00326963" w:rsidRPr="00326963" w:rsidRDefault="00326963" w:rsidP="003269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69C55CA4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FECAC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25. Which of the following is not used as conditional statement in Python?</w:t>
      </w:r>
    </w:p>
    <w:p w14:paraId="6DA76E4E" w14:textId="77777777" w:rsidR="00326963" w:rsidRPr="00326963" w:rsidRDefault="00326963" w:rsidP="003269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switch</w:t>
      </w:r>
    </w:p>
    <w:p w14:paraId="4B3F8EC9" w14:textId="77777777" w:rsidR="00326963" w:rsidRPr="00326963" w:rsidRDefault="00326963" w:rsidP="003269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if...else</w:t>
      </w:r>
    </w:p>
    <w:p w14:paraId="605596F3" w14:textId="77777777" w:rsidR="00326963" w:rsidRPr="00326963" w:rsidRDefault="00326963" w:rsidP="003269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elif</w:t>
      </w:r>
      <w:proofErr w:type="spellEnd"/>
    </w:p>
    <w:p w14:paraId="4E8CD1A0" w14:textId="77777777" w:rsidR="00326963" w:rsidRPr="00326963" w:rsidRDefault="00326963" w:rsidP="003269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B52CFCE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26. Which of the following is false regarding conditional statement in Python?</w:t>
      </w:r>
    </w:p>
    <w:p w14:paraId="02FABBCD" w14:textId="77777777" w:rsidR="00326963" w:rsidRPr="00326963" w:rsidRDefault="00326963" w:rsidP="00326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If-</w:t>
      </w:r>
      <w:proofErr w:type="spell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elif</w:t>
      </w:r>
      <w:proofErr w:type="spellEnd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 is the shortcut for the if-else chain</w:t>
      </w:r>
    </w:p>
    <w:p w14:paraId="68035028" w14:textId="77777777" w:rsidR="00326963" w:rsidRPr="00326963" w:rsidRDefault="00326963" w:rsidP="00326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We use the dictionary to replace the Switch case statement</w:t>
      </w:r>
    </w:p>
    <w:p w14:paraId="62270093" w14:textId="77777777" w:rsidR="00326963" w:rsidRPr="00326963" w:rsidRDefault="00326963" w:rsidP="00326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We cannot use python classes to implement the switch case statement</w:t>
      </w:r>
    </w:p>
    <w:p w14:paraId="0D4DE36B" w14:textId="77777777" w:rsidR="00326963" w:rsidRPr="00326963" w:rsidRDefault="00326963" w:rsidP="003269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01A3573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E06A82">
          <v:rect id="_x0000_i1035" style="width:0;height:0" o:hralign="center" o:hrstd="t" o:hrnoshade="t" o:hr="t" fillcolor="black" stroked="f"/>
        </w:pict>
      </w:r>
    </w:p>
    <w:p w14:paraId="08812B63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lastRenderedPageBreak/>
        <w:t xml:space="preserve">27. In Python, an else statement </w:t>
      </w:r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comes</w:t>
      </w:r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right after the block after 'if'?</w:t>
      </w:r>
    </w:p>
    <w:p w14:paraId="5E6A27B1" w14:textId="77777777" w:rsidR="00326963" w:rsidRPr="00326963" w:rsidRDefault="00326963" w:rsidP="003269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29819865" w14:textId="77777777" w:rsidR="00326963" w:rsidRPr="00326963" w:rsidRDefault="00326963" w:rsidP="003269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6BC022D8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62DDA9">
          <v:rect id="_x0000_i1036" style="width:0;height:0" o:hralign="center" o:hrstd="t" o:hrnoshade="t" o:hr="t" fillcolor="black" stroked="f"/>
        </w:pict>
      </w:r>
    </w:p>
    <w:p w14:paraId="4505B599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28. In a Python program, Nested if Statements denotes?</w:t>
      </w:r>
    </w:p>
    <w:p w14:paraId="0714959D" w14:textId="77777777" w:rsidR="00326963" w:rsidRPr="00326963" w:rsidRDefault="00326963" w:rsidP="003269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statement inside another if statement</w:t>
      </w:r>
    </w:p>
    <w:p w14:paraId="3BBC5225" w14:textId="77777777" w:rsidR="00326963" w:rsidRPr="00326963" w:rsidRDefault="00326963" w:rsidP="003269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statement outside the another if statement</w:t>
      </w:r>
    </w:p>
    <w:p w14:paraId="42A8326D" w14:textId="77777777" w:rsidR="00326963" w:rsidRPr="00326963" w:rsidRDefault="00326963" w:rsidP="003269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49A36965" w14:textId="77777777" w:rsidR="00326963" w:rsidRPr="00326963" w:rsidRDefault="00326963" w:rsidP="003269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1D0F33D1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DE6D77">
          <v:rect id="_x0000_i1037" style="width:0;height:0" o:hralign="center" o:hrstd="t" o:hrnoshade="t" o:hr="t" fillcolor="black" stroked="f"/>
        </w:pict>
      </w:r>
    </w:p>
    <w:p w14:paraId="6B439085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29. What will be the output of the following Python code?</w:t>
      </w:r>
    </w:p>
    <w:p w14:paraId="1A0C35FB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7</w:t>
      </w:r>
    </w:p>
    <w:p w14:paraId="617F94CE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4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"Greater"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67C8CA2" w14:textId="77777777" w:rsidR="00326963" w:rsidRPr="00326963" w:rsidRDefault="00326963" w:rsidP="003269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Greater</w:t>
      </w:r>
    </w:p>
    <w:p w14:paraId="232C0EFA" w14:textId="77777777" w:rsidR="00326963" w:rsidRPr="00326963" w:rsidRDefault="00326963" w:rsidP="003269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7</w:t>
      </w:r>
    </w:p>
    <w:p w14:paraId="6C47447D" w14:textId="77777777" w:rsidR="00326963" w:rsidRPr="00326963" w:rsidRDefault="00326963" w:rsidP="003269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4</w:t>
      </w:r>
    </w:p>
    <w:p w14:paraId="051B6E0B" w14:textId="77777777" w:rsidR="00326963" w:rsidRPr="00326963" w:rsidRDefault="00326963" w:rsidP="003269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8594E94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8282E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30. What will be the output of the following Python code?</w:t>
      </w:r>
    </w:p>
    <w:p w14:paraId="509A5130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12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14</w:t>
      </w:r>
    </w:p>
    <w:p w14:paraId="4B298E88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44DC70F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+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proofErr w:type="spellEnd"/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==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26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06DA4127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"true"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E021934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318DEE41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"false"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CFA11F3" w14:textId="77777777" w:rsidR="00326963" w:rsidRPr="00326963" w:rsidRDefault="00326963" w:rsidP="003269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108F650E" w14:textId="77777777" w:rsidR="00326963" w:rsidRPr="00326963" w:rsidRDefault="00326963" w:rsidP="003269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68249264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lastRenderedPageBreak/>
        <w:t>Answer:</w:t>
      </w: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 A) true</w:t>
      </w:r>
    </w:p>
    <w:p w14:paraId="5E10EB08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31. What will be the output of the following Python code?</w:t>
      </w:r>
    </w:p>
    <w:p w14:paraId="4A15708A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13</w:t>
      </w:r>
    </w:p>
    <w:p w14:paraId="338B47C8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14DA1D8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12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or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15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and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==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16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1A469B4F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"Given condition matched"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1C0F640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2B3BE59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"Given condition did not match"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49A03EF" w14:textId="77777777" w:rsidR="00326963" w:rsidRPr="00326963" w:rsidRDefault="00326963" w:rsidP="003269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Given condition matched</w:t>
      </w:r>
    </w:p>
    <w:p w14:paraId="6395AE5F" w14:textId="77777777" w:rsidR="00326963" w:rsidRPr="00326963" w:rsidRDefault="00326963" w:rsidP="003269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Given condition did not match</w:t>
      </w:r>
    </w:p>
    <w:p w14:paraId="004F50B3" w14:textId="77777777" w:rsidR="00326963" w:rsidRPr="00326963" w:rsidRDefault="00326963" w:rsidP="003269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7DD7A2DD" w14:textId="77777777" w:rsidR="00326963" w:rsidRPr="00326963" w:rsidRDefault="00326963" w:rsidP="003269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548FEF32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Answer:</w:t>
      </w: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 A) Given condition matched</w:t>
      </w:r>
    </w:p>
    <w:p w14:paraId="30D84395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32. Consider the following code segment and identify what will be the output of given Python code?</w:t>
      </w:r>
    </w:p>
    <w:p w14:paraId="73A56C9D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input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"Enter an integer: 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2C44B9CC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input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"Enter an integer: 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63989D33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D3A26A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&lt;=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0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20AA423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b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+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</w:t>
      </w:r>
    </w:p>
    <w:p w14:paraId="6D478E48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6D2A4981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+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</w:t>
      </w:r>
    </w:p>
    <w:p w14:paraId="0A52D99F" w14:textId="77777777" w:rsidR="00326963" w:rsidRPr="00326963" w:rsidRDefault="00326963" w:rsidP="003269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inputted number is a negative integer then b = b +1</w:t>
      </w:r>
    </w:p>
    <w:p w14:paraId="277350B3" w14:textId="77777777" w:rsidR="00326963" w:rsidRPr="00326963" w:rsidRDefault="00326963" w:rsidP="003269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inputted number is a positive integer then a = a +1</w:t>
      </w:r>
    </w:p>
    <w:p w14:paraId="0DEBB5C0" w14:textId="77777777" w:rsidR="00326963" w:rsidRPr="00326963" w:rsidRDefault="00326963" w:rsidP="003269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26A84E9C" w14:textId="77777777" w:rsidR="00326963" w:rsidRPr="00326963" w:rsidRDefault="00326963" w:rsidP="003269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21DC7191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33. In Python, ___ defines a block of statements.</w:t>
      </w:r>
    </w:p>
    <w:p w14:paraId="20FD98AD" w14:textId="77777777" w:rsidR="00326963" w:rsidRPr="00326963" w:rsidRDefault="00326963" w:rsidP="003269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Block</w:t>
      </w:r>
    </w:p>
    <w:p w14:paraId="3BD6E5E3" w14:textId="77777777" w:rsidR="00326963" w:rsidRPr="00326963" w:rsidRDefault="00326963" w:rsidP="003269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Loop</w:t>
      </w:r>
    </w:p>
    <w:p w14:paraId="3E3E026B" w14:textId="77777777" w:rsidR="00326963" w:rsidRPr="00326963" w:rsidRDefault="00326963" w:rsidP="003269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Indentation</w:t>
      </w:r>
    </w:p>
    <w:p w14:paraId="6BEF8B40" w14:textId="77777777" w:rsidR="00326963" w:rsidRPr="00326963" w:rsidRDefault="00326963" w:rsidP="003269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5FBE01EC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lastRenderedPageBreak/>
        <w:t xml:space="preserve">34. An ___ statement has </w:t>
      </w:r>
      <w:proofErr w:type="gram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less</w:t>
      </w:r>
      <w:proofErr w:type="gram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number of conditional checks than two successive ifs.</w:t>
      </w:r>
    </w:p>
    <w:p w14:paraId="175C9553" w14:textId="77777777" w:rsidR="00326963" w:rsidRPr="00326963" w:rsidRDefault="00326963" w:rsidP="003269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 else if</w:t>
      </w:r>
    </w:p>
    <w:p w14:paraId="55D95BC8" w14:textId="77777777" w:rsidR="00326963" w:rsidRPr="00326963" w:rsidRDefault="00326963" w:rsidP="003269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if </w:t>
      </w:r>
      <w:proofErr w:type="spell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elif</w:t>
      </w:r>
      <w:proofErr w:type="spellEnd"/>
    </w:p>
    <w:p w14:paraId="0EA2DE34" w14:textId="77777777" w:rsidR="00326963" w:rsidRPr="00326963" w:rsidRDefault="00326963" w:rsidP="003269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if-else</w:t>
      </w:r>
    </w:p>
    <w:p w14:paraId="19331C80" w14:textId="77777777" w:rsidR="00326963" w:rsidRPr="00326963" w:rsidRDefault="00326963" w:rsidP="003269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58D92966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61229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35. In Python, the break and continue statements, together are called ___ statement.</w:t>
      </w:r>
    </w:p>
    <w:p w14:paraId="4FC37C25" w14:textId="77777777" w:rsidR="00326963" w:rsidRPr="00326963" w:rsidRDefault="00326963" w:rsidP="003269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Jump</w:t>
      </w:r>
    </w:p>
    <w:p w14:paraId="197E7BB3" w14:textId="77777777" w:rsidR="00326963" w:rsidRPr="00326963" w:rsidRDefault="00326963" w:rsidP="003269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goto</w:t>
      </w:r>
      <w:proofErr w:type="spellEnd"/>
    </w:p>
    <w:p w14:paraId="245C36DB" w14:textId="77777777" w:rsidR="00326963" w:rsidRPr="00326963" w:rsidRDefault="00326963" w:rsidP="003269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compound</w:t>
      </w:r>
    </w:p>
    <w:p w14:paraId="00B12536" w14:textId="77777777" w:rsidR="00326963" w:rsidRPr="00326963" w:rsidRDefault="00326963" w:rsidP="003269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26ED3E31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36. What will be the output of the following Python code?</w:t>
      </w:r>
    </w:p>
    <w:p w14:paraId="7677B2C5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10</w:t>
      </w:r>
    </w:p>
    <w:p w14:paraId="69121428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59C2A01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0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30462A6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"Positive number"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A493E90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elif</w:t>
      </w:r>
      <w:proofErr w:type="spellEnd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0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6F2065D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"Zero"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DEAE56B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7700639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"Negative number"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FAB9612" w14:textId="77777777" w:rsidR="00326963" w:rsidRPr="00326963" w:rsidRDefault="00326963" w:rsidP="003269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Positive number</w:t>
      </w:r>
    </w:p>
    <w:p w14:paraId="64A8F073" w14:textId="77777777" w:rsidR="00326963" w:rsidRPr="00326963" w:rsidRDefault="00326963" w:rsidP="003269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Negative number</w:t>
      </w:r>
    </w:p>
    <w:p w14:paraId="401D69A8" w14:textId="77777777" w:rsidR="00326963" w:rsidRPr="00326963" w:rsidRDefault="00326963" w:rsidP="003269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Real number</w:t>
      </w:r>
    </w:p>
    <w:p w14:paraId="436B31DD" w14:textId="77777777" w:rsidR="00326963" w:rsidRPr="00326963" w:rsidRDefault="00326963" w:rsidP="003269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264D157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FB937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37. The </w:t>
      </w:r>
      <w:proofErr w:type="spellStart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elif</w:t>
      </w:r>
      <w:proofErr w:type="spellEnd"/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statement allows us to check multiple expressions.</w:t>
      </w:r>
    </w:p>
    <w:p w14:paraId="06315F2F" w14:textId="77777777" w:rsidR="00326963" w:rsidRPr="00326963" w:rsidRDefault="00326963" w:rsidP="003269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2F1D3D5B" w14:textId="77777777" w:rsidR="00326963" w:rsidRPr="00326963" w:rsidRDefault="00326963" w:rsidP="003269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0FC79724" w14:textId="77777777" w:rsidR="00326963" w:rsidRPr="00326963" w:rsidRDefault="00326963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DF3B3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38. What will be the output of the following Python code?</w:t>
      </w:r>
    </w:p>
    <w:p w14:paraId="077B2001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5</w:t>
      </w:r>
    </w:p>
    <w:p w14:paraId="19877126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End"/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11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</w:t>
      </w:r>
      <w:proofErr w:type="spellStart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i</w:t>
      </w:r>
      <w:proofErr w:type="spell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 xml:space="preserve"> is greater than 11"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C0C8DC7" w14:textId="77777777" w:rsidR="00326963" w:rsidRPr="00326963" w:rsidRDefault="00326963" w:rsidP="003269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 output</w:t>
      </w:r>
    </w:p>
    <w:p w14:paraId="08A7F65F" w14:textId="77777777" w:rsidR="00326963" w:rsidRPr="00326963" w:rsidRDefault="00326963" w:rsidP="003269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Abnormal termination of program</w:t>
      </w:r>
    </w:p>
    <w:p w14:paraId="2EA33D5B" w14:textId="77777777" w:rsidR="00326963" w:rsidRPr="00326963" w:rsidRDefault="00326963" w:rsidP="003269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4775914B" w14:textId="77777777" w:rsidR="00326963" w:rsidRPr="00326963" w:rsidRDefault="00326963" w:rsidP="003269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453BDCC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1A5C9A">
          <v:rect id="_x0000_i1038" style="width:0;height:0" o:hralign="center" o:hrstd="t" o:hrnoshade="t" o:hr="t" fillcolor="black" stroked="f"/>
        </w:pict>
      </w:r>
    </w:p>
    <w:p w14:paraId="1BA4DC88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39. What will be the output of the following Python code?</w:t>
      </w:r>
    </w:p>
    <w:p w14:paraId="1EAD0155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13</w:t>
      </w:r>
    </w:p>
    <w:p w14:paraId="6E18EEFF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b/>
          <w:bCs/>
          <w:color w:val="0000DD"/>
          <w:sz w:val="23"/>
          <w:szCs w:val="23"/>
        </w:rPr>
        <w:t>15</w:t>
      </w:r>
    </w:p>
    <w:p w14:paraId="4D9593AA" w14:textId="77777777" w:rsidR="00326963" w:rsidRPr="00326963" w:rsidRDefault="00326963" w:rsidP="0032696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"A is greater"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&gt;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"="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if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326963">
        <w:rPr>
          <w:rFonts w:ascii="Courier New" w:eastAsia="Times New Roman" w:hAnsi="Courier New" w:cs="Courier New"/>
          <w:color w:val="333333"/>
          <w:sz w:val="23"/>
          <w:szCs w:val="23"/>
        </w:rPr>
        <w:t>==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326963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else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6963">
        <w:rPr>
          <w:rFonts w:ascii="Courier New" w:eastAsia="Times New Roman" w:hAnsi="Courier New" w:cs="Courier New"/>
          <w:color w:val="007020"/>
          <w:sz w:val="23"/>
          <w:szCs w:val="23"/>
        </w:rPr>
        <w:t>print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0F0"/>
        </w:rPr>
        <w:t>"B is greater"</w:t>
      </w:r>
      <w:r w:rsidRPr="003269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E4EB14D" w14:textId="77777777" w:rsidR="00326963" w:rsidRPr="00326963" w:rsidRDefault="00326963" w:rsidP="003269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A is greater</w:t>
      </w:r>
    </w:p>
    <w:p w14:paraId="2BF4E14B" w14:textId="77777777" w:rsidR="00326963" w:rsidRPr="00326963" w:rsidRDefault="00326963" w:rsidP="003269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 is greater</w:t>
      </w:r>
    </w:p>
    <w:p w14:paraId="6C73B9B5" w14:textId="77777777" w:rsidR="00326963" w:rsidRPr="00326963" w:rsidRDefault="00326963" w:rsidP="003269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2EA84F30" w14:textId="77777777" w:rsidR="00326963" w:rsidRPr="00326963" w:rsidRDefault="00326963" w:rsidP="003269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9F2B6CA" w14:textId="77777777" w:rsidR="00326963" w:rsidRPr="00326963" w:rsidRDefault="00326963" w:rsidP="003269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print("A is greater") if a &gt; b , here 13 is not greater than 15 so condition becomes false</w:t>
      </w:r>
    </w:p>
    <w:p w14:paraId="3F5B0866" w14:textId="77777777" w:rsidR="00326963" w:rsidRPr="00326963" w:rsidRDefault="00326963" w:rsidP="003269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print("=") if a == b , here 13 is not equal to 15 so condition becomes false</w:t>
      </w:r>
    </w:p>
    <w:p w14:paraId="225E008E" w14:textId="77777777" w:rsidR="00326963" w:rsidRPr="00326963" w:rsidRDefault="00326963" w:rsidP="003269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 xml:space="preserve">else </w:t>
      </w:r>
      <w:proofErr w:type="gramStart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print(</w:t>
      </w:r>
      <w:proofErr w:type="gramEnd"/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"B is greater"), condition 1 and 2 will not be true so program control will switch to else part and output will be "B is greater".</w:t>
      </w:r>
    </w:p>
    <w:p w14:paraId="0B4816B7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5F48C7">
          <v:rect id="_x0000_i1039" style="width:0;height:0" o:hralign="center" o:hrstd="t" o:hrnoshade="t" o:hr="t" fillcolor="black" stroked="f"/>
        </w:pict>
      </w:r>
    </w:p>
    <w:p w14:paraId="679C16C3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40. If a condition is true the not operator is used to reverse the logical state?</w:t>
      </w:r>
    </w:p>
    <w:p w14:paraId="6A221E17" w14:textId="77777777" w:rsidR="00326963" w:rsidRPr="00326963" w:rsidRDefault="00326963" w:rsidP="003269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9E93DBC" w14:textId="77777777" w:rsidR="00326963" w:rsidRPr="00326963" w:rsidRDefault="00326963" w:rsidP="003269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False</w:t>
      </w:r>
    </w:p>
    <w:p w14:paraId="43F225EB" w14:textId="77777777" w:rsidR="00326963" w:rsidRPr="00326963" w:rsidRDefault="00326963" w:rsidP="00326963">
      <w:pPr>
        <w:spacing w:before="100" w:beforeAutospacing="1" w:after="0" w:line="240" w:lineRule="auto"/>
        <w:jc w:val="right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BA5934B" w14:textId="77777777" w:rsidR="00326963" w:rsidRPr="00326963" w:rsidRDefault="00000000" w:rsidP="003269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77C30C">
          <v:rect id="_x0000_i1040" style="width:0;height:0" o:hralign="center" o:hrstd="t" o:hrnoshade="t" o:hr="t" fillcolor="black" stroked="f"/>
        </w:pict>
      </w:r>
    </w:p>
    <w:p w14:paraId="5A1085CD" w14:textId="77777777" w:rsidR="00326963" w:rsidRPr="00326963" w:rsidRDefault="00326963" w:rsidP="00326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41. Loops are known as ___ in programming.</w:t>
      </w:r>
    </w:p>
    <w:p w14:paraId="46E9F658" w14:textId="77777777" w:rsidR="00326963" w:rsidRPr="00326963" w:rsidRDefault="00326963" w:rsidP="003269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Control flow statements</w:t>
      </w:r>
    </w:p>
    <w:p w14:paraId="189C64E3" w14:textId="77777777" w:rsidR="00326963" w:rsidRPr="00326963" w:rsidRDefault="00326963" w:rsidP="003269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Conditional statements</w:t>
      </w:r>
    </w:p>
    <w:p w14:paraId="42D726EA" w14:textId="77777777" w:rsidR="00326963" w:rsidRPr="00326963" w:rsidRDefault="00326963" w:rsidP="003269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Data structure statements</w:t>
      </w:r>
    </w:p>
    <w:p w14:paraId="52FCBFAA" w14:textId="77777777" w:rsidR="00326963" w:rsidRDefault="00326963" w:rsidP="003269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326963">
        <w:rPr>
          <w:rFonts w:ascii="Segoe UI" w:eastAsia="Times New Roman" w:hAnsi="Segoe UI" w:cs="Segoe UI"/>
          <w:color w:val="000000"/>
          <w:sz w:val="26"/>
          <w:szCs w:val="26"/>
        </w:rPr>
        <w:t>None of the mentioned above</w:t>
      </w:r>
    </w:p>
    <w:p w14:paraId="077E5AAA" w14:textId="77777777" w:rsidR="006206F2" w:rsidRPr="006206F2" w:rsidRDefault="006206F2" w:rsidP="006206F2">
      <w:pPr>
        <w:rPr>
          <w:rFonts w:ascii="Segoe UI" w:eastAsia="Times New Roman" w:hAnsi="Segoe UI" w:cs="Segoe UI"/>
          <w:sz w:val="26"/>
          <w:szCs w:val="26"/>
        </w:rPr>
      </w:pPr>
    </w:p>
    <w:p w14:paraId="76177222" w14:textId="77777777" w:rsidR="006206F2" w:rsidRPr="006206F2" w:rsidRDefault="006206F2" w:rsidP="006206F2">
      <w:pPr>
        <w:rPr>
          <w:rFonts w:ascii="Segoe UI" w:eastAsia="Times New Roman" w:hAnsi="Segoe UI" w:cs="Segoe UI"/>
          <w:sz w:val="26"/>
          <w:szCs w:val="26"/>
        </w:rPr>
      </w:pPr>
    </w:p>
    <w:p w14:paraId="369ACA8A" w14:textId="77777777" w:rsidR="006206F2" w:rsidRDefault="006206F2" w:rsidP="006206F2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4C514FEC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09AFC76C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162C474B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1691CCE0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6CA474C6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10118ECB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68090595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43B4F306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058AAD90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5CBAEBEE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56E1A0FB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289221F8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415A4B5D" w14:textId="77777777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</w:p>
    <w:p w14:paraId="5B97F831" w14:textId="333788DB" w:rsidR="006206F2" w:rsidRDefault="006206F2" w:rsidP="006206F2">
      <w:pPr>
        <w:ind w:firstLine="720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lastRenderedPageBreak/>
        <w:t>Answers:</w:t>
      </w:r>
    </w:p>
    <w:p w14:paraId="4F3BDF95" w14:textId="2934BCD1" w:rsidR="006206F2" w:rsidRPr="006206F2" w:rsidRDefault="006206F2" w:rsidP="006206F2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6206F2">
        <w:rPr>
          <w:rFonts w:ascii="Segoe UI" w:eastAsia="Times New Roman" w:hAnsi="Segoe UI" w:cs="Segoe UI"/>
          <w:sz w:val="26"/>
          <w:szCs w:val="26"/>
        </w:rPr>
        <w:t xml:space="preserve"> </w:t>
      </w:r>
      <w:proofErr w:type="gramStart"/>
      <w:r w:rsidRPr="006206F2">
        <w:rPr>
          <w:rFonts w:ascii="Segoe UI" w:eastAsia="Times New Roman" w:hAnsi="Segoe UI" w:cs="Segoe UI"/>
          <w:color w:val="000000"/>
          <w:sz w:val="26"/>
          <w:szCs w:val="26"/>
        </w:rPr>
        <w:t>All of</w:t>
      </w:r>
      <w:proofErr w:type="gramEnd"/>
      <w:r w:rsidRPr="006206F2">
        <w:rPr>
          <w:rFonts w:ascii="Segoe UI" w:eastAsia="Times New Roman" w:hAnsi="Segoe UI" w:cs="Segoe UI"/>
          <w:color w:val="000000"/>
          <w:sz w:val="26"/>
          <w:szCs w:val="26"/>
        </w:rPr>
        <w:t xml:space="preserve"> the mentioned above</w:t>
      </w:r>
    </w:p>
    <w:p w14:paraId="50374F64" w14:textId="48132F18" w:rsidR="00E70718" w:rsidRDefault="00E70718" w:rsidP="00E70718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70718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proofErr w:type="gramStart"/>
      <w:r w:rsidRPr="00E70718">
        <w:rPr>
          <w:rFonts w:ascii="Segoe UI" w:eastAsia="Times New Roman" w:hAnsi="Segoe UI" w:cs="Segoe UI"/>
          <w:color w:val="000000"/>
          <w:sz w:val="26"/>
          <w:szCs w:val="26"/>
        </w:rPr>
        <w:t>All of</w:t>
      </w:r>
      <w:proofErr w:type="gramEnd"/>
      <w:r w:rsidRPr="00E70718">
        <w:rPr>
          <w:rFonts w:ascii="Segoe UI" w:eastAsia="Times New Roman" w:hAnsi="Segoe UI" w:cs="Segoe UI"/>
          <w:color w:val="000000"/>
          <w:sz w:val="26"/>
          <w:szCs w:val="26"/>
        </w:rPr>
        <w:t xml:space="preserve"> the mentioned above</w:t>
      </w:r>
    </w:p>
    <w:p w14:paraId="7584EB02" w14:textId="48A3C20C" w:rsidR="00997E9C" w:rsidRDefault="00E70718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E70718">
        <w:rPr>
          <w:rFonts w:ascii="Segoe UI" w:eastAsia="Times New Roman" w:hAnsi="Segoe UI" w:cs="Segoe UI"/>
          <w:color w:val="000000"/>
          <w:sz w:val="26"/>
          <w:szCs w:val="26"/>
        </w:rPr>
        <w:t>Sequence Types</w:t>
      </w:r>
    </w:p>
    <w:p w14:paraId="6EF44E13" w14:textId="76842FD9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Iterate</w:t>
      </w:r>
    </w:p>
    <w:p w14:paraId="6E75E99B" w14:textId="5A86003E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C82F7A8" w14:textId="701179B1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7DB56057" w14:textId="5E182918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Binary Types</w:t>
      </w:r>
    </w:p>
    <w:p w14:paraId="31AEDED1" w14:textId="18773947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2F17B79B" w14:textId="7E52333A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16BA3862" w14:textId="53DD3E4A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729481C3" w14:textId="247C1001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color w:val="000000"/>
          <w:sz w:val="26"/>
          <w:szCs w:val="26"/>
        </w:rPr>
        <w:t>All of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the mentioned above</w:t>
      </w:r>
    </w:p>
    <w:p w14:paraId="083D2121" w14:textId="163B717C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Yes</w:t>
      </w:r>
    </w:p>
    <w:p w14:paraId="408044C4" w14:textId="27D7A78E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Exponenti</w:t>
      </w:r>
      <w:r w:rsidR="008E0E92">
        <w:rPr>
          <w:rFonts w:ascii="Segoe UI" w:eastAsia="Times New Roman" w:hAnsi="Segoe UI" w:cs="Segoe UI"/>
          <w:color w:val="000000"/>
          <w:sz w:val="26"/>
          <w:szCs w:val="26"/>
        </w:rPr>
        <w:t>ati</w:t>
      </w:r>
      <w:r>
        <w:rPr>
          <w:rFonts w:ascii="Segoe UI" w:eastAsia="Times New Roman" w:hAnsi="Segoe UI" w:cs="Segoe UI"/>
          <w:color w:val="000000"/>
          <w:sz w:val="26"/>
          <w:szCs w:val="26"/>
        </w:rPr>
        <w:t>on</w:t>
      </w:r>
    </w:p>
    <w:p w14:paraId="7E21CAD9" w14:textId="153ECA06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Remainder</w:t>
      </w:r>
    </w:p>
    <w:p w14:paraId="332FAE39" w14:textId="19E9EB2F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color w:val="000000"/>
          <w:sz w:val="26"/>
          <w:szCs w:val="26"/>
        </w:rPr>
        <w:t>All of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the mentioned above</w:t>
      </w:r>
    </w:p>
    <w:p w14:paraId="420620BC" w14:textId="5113CD47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2AEC61D5" w14:textId="0E38728C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5E0C65BA" w14:textId="2962FD73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Key value pair</w:t>
      </w:r>
    </w:p>
    <w:p w14:paraId="3ED7D16E" w14:textId="1034E8B8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Dictionary</w:t>
      </w:r>
    </w:p>
    <w:p w14:paraId="560FF904" w14:textId="402F543C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489D29A" w14:textId="1A8662EA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Decision making </w:t>
      </w:r>
    </w:p>
    <w:p w14:paraId="3A96CAE9" w14:textId="4B7F267E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2A8CA681" w14:textId="7F5F7455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If condition:</w:t>
      </w:r>
    </w:p>
    <w:p w14:paraId="4947B43E" w14:textId="78AE471E" w:rsidR="00997E9C" w:rsidRDefault="00997E9C" w:rsidP="00997E9C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      #will executes this block if the condition is true</w:t>
      </w:r>
    </w:p>
    <w:p w14:paraId="6ECB6A80" w14:textId="19931957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If a&lt;=100</w:t>
      </w:r>
    </w:p>
    <w:p w14:paraId="1EE34DD5" w14:textId="23B1B3D4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Switch</w:t>
      </w:r>
    </w:p>
    <w:p w14:paraId="5BD1B344" w14:textId="5BC5B9CF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97E9C">
        <w:rPr>
          <w:rFonts w:ascii="Segoe UI" w:eastAsia="Times New Roman" w:hAnsi="Segoe UI" w:cs="Segoe UI"/>
          <w:color w:val="000000"/>
          <w:sz w:val="26"/>
          <w:szCs w:val="26"/>
        </w:rPr>
        <w:t xml:space="preserve">We cannot use python classes to implement the switch case </w:t>
      </w:r>
      <w:proofErr w:type="gramStart"/>
      <w:r w:rsidRPr="00997E9C">
        <w:rPr>
          <w:rFonts w:ascii="Segoe UI" w:eastAsia="Times New Roman" w:hAnsi="Segoe UI" w:cs="Segoe UI"/>
          <w:color w:val="000000"/>
          <w:sz w:val="26"/>
          <w:szCs w:val="26"/>
        </w:rPr>
        <w:t>statement</w:t>
      </w:r>
      <w:proofErr w:type="gramEnd"/>
    </w:p>
    <w:p w14:paraId="429E212F" w14:textId="66FB5AD3" w:rsidR="00997E9C" w:rsidRDefault="00997E9C" w:rsidP="00997E9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30041899" w14:textId="75D4835D" w:rsidR="00997E9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15BAC">
        <w:rPr>
          <w:rFonts w:ascii="Segoe UI" w:eastAsia="Times New Roman" w:hAnsi="Segoe UI" w:cs="Segoe UI"/>
          <w:color w:val="000000"/>
          <w:sz w:val="26"/>
          <w:szCs w:val="26"/>
        </w:rPr>
        <w:t>if statement inside another if statement</w:t>
      </w:r>
    </w:p>
    <w:p w14:paraId="195DA5C8" w14:textId="024DCCD5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Greater</w:t>
      </w:r>
    </w:p>
    <w:p w14:paraId="0BDE9CDE" w14:textId="0E798886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6331782F" w14:textId="2BE0A93F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Given condition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</w:rPr>
        <w:t>matched</w:t>
      </w:r>
      <w:proofErr w:type="gramEnd"/>
    </w:p>
    <w:p w14:paraId="28DA3F12" w14:textId="25EE953F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53224ED6" w14:textId="50F32B1B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Indentation</w:t>
      </w:r>
    </w:p>
    <w:p w14:paraId="59319B0C" w14:textId="56559AE8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If-else</w:t>
      </w:r>
    </w:p>
    <w:p w14:paraId="6F0A434F" w14:textId="4C2C1ECD" w:rsidR="00F15BAC" w:rsidRDefault="001560BB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--</w:t>
      </w:r>
    </w:p>
    <w:p w14:paraId="6624DF48" w14:textId="2C909A11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Positive number</w:t>
      </w:r>
    </w:p>
    <w:p w14:paraId="5DC24619" w14:textId="6C4F695C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6C5F96C1" w14:textId="427E9C24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Both A and B</w:t>
      </w:r>
    </w:p>
    <w:p w14:paraId="3B2B4D6E" w14:textId="39CBBF30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B is Greater</w:t>
      </w:r>
    </w:p>
    <w:p w14:paraId="37DB1887" w14:textId="3334AB0E" w:rsid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True</w:t>
      </w:r>
    </w:p>
    <w:p w14:paraId="53F83933" w14:textId="492A9338" w:rsidR="00F15BAC" w:rsidRPr="00F15BAC" w:rsidRDefault="00F15BAC" w:rsidP="00F15BAC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Control flow statements</w:t>
      </w:r>
    </w:p>
    <w:p w14:paraId="04634626" w14:textId="77777777" w:rsidR="00997E9C" w:rsidRPr="00997E9C" w:rsidRDefault="00997E9C" w:rsidP="00997E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47114BD9" w14:textId="77777777" w:rsidR="00E70718" w:rsidRPr="00E70718" w:rsidRDefault="00E70718" w:rsidP="00E70718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FC68558" w14:textId="74ED9E85" w:rsidR="006206F2" w:rsidRPr="006206F2" w:rsidRDefault="006206F2" w:rsidP="00E70718">
      <w:pPr>
        <w:pStyle w:val="ListParagraph"/>
        <w:ind w:left="1440"/>
        <w:rPr>
          <w:rFonts w:ascii="Segoe UI" w:eastAsia="Times New Roman" w:hAnsi="Segoe UI" w:cs="Segoe UI"/>
          <w:sz w:val="26"/>
          <w:szCs w:val="26"/>
        </w:rPr>
      </w:pPr>
    </w:p>
    <w:sectPr w:rsidR="006206F2" w:rsidRPr="006206F2" w:rsidSect="008F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ED6"/>
    <w:multiLevelType w:val="multilevel"/>
    <w:tmpl w:val="9F643F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68E6"/>
    <w:multiLevelType w:val="multilevel"/>
    <w:tmpl w:val="1E7023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26C35"/>
    <w:multiLevelType w:val="multilevel"/>
    <w:tmpl w:val="FF8A02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C6579"/>
    <w:multiLevelType w:val="multilevel"/>
    <w:tmpl w:val="4724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E7B90"/>
    <w:multiLevelType w:val="multilevel"/>
    <w:tmpl w:val="0DFCDF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D43BC"/>
    <w:multiLevelType w:val="multilevel"/>
    <w:tmpl w:val="72165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77070"/>
    <w:multiLevelType w:val="multilevel"/>
    <w:tmpl w:val="94FE7A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92B8E"/>
    <w:multiLevelType w:val="multilevel"/>
    <w:tmpl w:val="30A6D1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90F35"/>
    <w:multiLevelType w:val="multilevel"/>
    <w:tmpl w:val="38F20B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83A6B"/>
    <w:multiLevelType w:val="multilevel"/>
    <w:tmpl w:val="A51A6D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434CB"/>
    <w:multiLevelType w:val="multilevel"/>
    <w:tmpl w:val="401E26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8761F"/>
    <w:multiLevelType w:val="multilevel"/>
    <w:tmpl w:val="954628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0311F"/>
    <w:multiLevelType w:val="multilevel"/>
    <w:tmpl w:val="699AA0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4700E"/>
    <w:multiLevelType w:val="multilevel"/>
    <w:tmpl w:val="261C63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66444"/>
    <w:multiLevelType w:val="multilevel"/>
    <w:tmpl w:val="893064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7079E"/>
    <w:multiLevelType w:val="multilevel"/>
    <w:tmpl w:val="C408D8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437FE8"/>
    <w:multiLevelType w:val="multilevel"/>
    <w:tmpl w:val="6A5847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54848"/>
    <w:multiLevelType w:val="multilevel"/>
    <w:tmpl w:val="E03E2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A2387"/>
    <w:multiLevelType w:val="multilevel"/>
    <w:tmpl w:val="623AB4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076BEF"/>
    <w:multiLevelType w:val="multilevel"/>
    <w:tmpl w:val="E9CCC8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05D78"/>
    <w:multiLevelType w:val="multilevel"/>
    <w:tmpl w:val="16BED6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613ED"/>
    <w:multiLevelType w:val="multilevel"/>
    <w:tmpl w:val="5F8007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F2398"/>
    <w:multiLevelType w:val="multilevel"/>
    <w:tmpl w:val="90D856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63A49"/>
    <w:multiLevelType w:val="multilevel"/>
    <w:tmpl w:val="679664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43864"/>
    <w:multiLevelType w:val="multilevel"/>
    <w:tmpl w:val="A0740F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C2C3C"/>
    <w:multiLevelType w:val="multilevel"/>
    <w:tmpl w:val="5D24A1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A57D9A"/>
    <w:multiLevelType w:val="multilevel"/>
    <w:tmpl w:val="A49C6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8724E1"/>
    <w:multiLevelType w:val="multilevel"/>
    <w:tmpl w:val="EBBE96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B4824"/>
    <w:multiLevelType w:val="multilevel"/>
    <w:tmpl w:val="81E47E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032C3"/>
    <w:multiLevelType w:val="multilevel"/>
    <w:tmpl w:val="436034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766047"/>
    <w:multiLevelType w:val="multilevel"/>
    <w:tmpl w:val="BE624B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C9245F"/>
    <w:multiLevelType w:val="multilevel"/>
    <w:tmpl w:val="1EAE4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B53D5"/>
    <w:multiLevelType w:val="multilevel"/>
    <w:tmpl w:val="BFB874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F1318"/>
    <w:multiLevelType w:val="multilevel"/>
    <w:tmpl w:val="4C441D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E740BB"/>
    <w:multiLevelType w:val="multilevel"/>
    <w:tmpl w:val="00DE84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5E75BC"/>
    <w:multiLevelType w:val="multilevel"/>
    <w:tmpl w:val="FAECD8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C16FB"/>
    <w:multiLevelType w:val="multilevel"/>
    <w:tmpl w:val="8E3C34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7744C"/>
    <w:multiLevelType w:val="multilevel"/>
    <w:tmpl w:val="B2F4DC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47A0D"/>
    <w:multiLevelType w:val="multilevel"/>
    <w:tmpl w:val="3C0AB1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B29BD"/>
    <w:multiLevelType w:val="multilevel"/>
    <w:tmpl w:val="E5D26F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0053AA"/>
    <w:multiLevelType w:val="multilevel"/>
    <w:tmpl w:val="B61276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5C5614"/>
    <w:multiLevelType w:val="multilevel"/>
    <w:tmpl w:val="08EE0F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3728A6"/>
    <w:multiLevelType w:val="multilevel"/>
    <w:tmpl w:val="30440C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919517">
    <w:abstractNumId w:val="36"/>
  </w:num>
  <w:num w:numId="2" w16cid:durableId="1791432297">
    <w:abstractNumId w:val="15"/>
  </w:num>
  <w:num w:numId="3" w16cid:durableId="1855222674">
    <w:abstractNumId w:val="22"/>
  </w:num>
  <w:num w:numId="4" w16cid:durableId="1646353158">
    <w:abstractNumId w:val="42"/>
  </w:num>
  <w:num w:numId="5" w16cid:durableId="834106970">
    <w:abstractNumId w:val="14"/>
  </w:num>
  <w:num w:numId="6" w16cid:durableId="1253969477">
    <w:abstractNumId w:val="29"/>
  </w:num>
  <w:num w:numId="7" w16cid:durableId="2101826246">
    <w:abstractNumId w:val="21"/>
  </w:num>
  <w:num w:numId="8" w16cid:durableId="1106313612">
    <w:abstractNumId w:val="35"/>
  </w:num>
  <w:num w:numId="9" w16cid:durableId="1191727337">
    <w:abstractNumId w:val="34"/>
  </w:num>
  <w:num w:numId="10" w16cid:durableId="1875775424">
    <w:abstractNumId w:val="23"/>
  </w:num>
  <w:num w:numId="11" w16cid:durableId="1311056362">
    <w:abstractNumId w:val="30"/>
  </w:num>
  <w:num w:numId="12" w16cid:durableId="284308679">
    <w:abstractNumId w:val="9"/>
  </w:num>
  <w:num w:numId="13" w16cid:durableId="284121820">
    <w:abstractNumId w:val="19"/>
  </w:num>
  <w:num w:numId="14" w16cid:durableId="813524750">
    <w:abstractNumId w:val="37"/>
  </w:num>
  <w:num w:numId="15" w16cid:durableId="892692701">
    <w:abstractNumId w:val="31"/>
  </w:num>
  <w:num w:numId="16" w16cid:durableId="236861073">
    <w:abstractNumId w:val="0"/>
  </w:num>
  <w:num w:numId="17" w16cid:durableId="1640065263">
    <w:abstractNumId w:val="20"/>
  </w:num>
  <w:num w:numId="18" w16cid:durableId="361169659">
    <w:abstractNumId w:val="12"/>
  </w:num>
  <w:num w:numId="19" w16cid:durableId="432670973">
    <w:abstractNumId w:val="5"/>
  </w:num>
  <w:num w:numId="20" w16cid:durableId="1125319892">
    <w:abstractNumId w:val="11"/>
  </w:num>
  <w:num w:numId="21" w16cid:durableId="1191575793">
    <w:abstractNumId w:val="10"/>
  </w:num>
  <w:num w:numId="22" w16cid:durableId="941258154">
    <w:abstractNumId w:val="27"/>
  </w:num>
  <w:num w:numId="23" w16cid:durableId="1607535852">
    <w:abstractNumId w:val="8"/>
  </w:num>
  <w:num w:numId="24" w16cid:durableId="1180193517">
    <w:abstractNumId w:val="26"/>
  </w:num>
  <w:num w:numId="25" w16cid:durableId="1887788862">
    <w:abstractNumId w:val="39"/>
  </w:num>
  <w:num w:numId="26" w16cid:durableId="530412334">
    <w:abstractNumId w:val="28"/>
  </w:num>
  <w:num w:numId="27" w16cid:durableId="34232749">
    <w:abstractNumId w:val="1"/>
  </w:num>
  <w:num w:numId="28" w16cid:durableId="232198781">
    <w:abstractNumId w:val="6"/>
  </w:num>
  <w:num w:numId="29" w16cid:durableId="1008022591">
    <w:abstractNumId w:val="7"/>
  </w:num>
  <w:num w:numId="30" w16cid:durableId="1322468938">
    <w:abstractNumId w:val="2"/>
  </w:num>
  <w:num w:numId="31" w16cid:durableId="1576741010">
    <w:abstractNumId w:val="32"/>
  </w:num>
  <w:num w:numId="32" w16cid:durableId="2056806967">
    <w:abstractNumId w:val="38"/>
  </w:num>
  <w:num w:numId="33" w16cid:durableId="1626740555">
    <w:abstractNumId w:val="40"/>
  </w:num>
  <w:num w:numId="34" w16cid:durableId="203837756">
    <w:abstractNumId w:val="16"/>
  </w:num>
  <w:num w:numId="35" w16cid:durableId="1169099143">
    <w:abstractNumId w:val="18"/>
  </w:num>
  <w:num w:numId="36" w16cid:durableId="2025671425">
    <w:abstractNumId w:val="25"/>
  </w:num>
  <w:num w:numId="37" w16cid:durableId="2055585">
    <w:abstractNumId w:val="17"/>
  </w:num>
  <w:num w:numId="38" w16cid:durableId="814878156">
    <w:abstractNumId w:val="3"/>
  </w:num>
  <w:num w:numId="39" w16cid:durableId="474370963">
    <w:abstractNumId w:val="4"/>
  </w:num>
  <w:num w:numId="40" w16cid:durableId="1253583468">
    <w:abstractNumId w:val="24"/>
  </w:num>
  <w:num w:numId="41" w16cid:durableId="666716043">
    <w:abstractNumId w:val="13"/>
  </w:num>
  <w:num w:numId="42" w16cid:durableId="281570706">
    <w:abstractNumId w:val="41"/>
  </w:num>
  <w:num w:numId="43" w16cid:durableId="33025959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963"/>
    <w:rsid w:val="001560BB"/>
    <w:rsid w:val="00326963"/>
    <w:rsid w:val="00386A9A"/>
    <w:rsid w:val="00427EB6"/>
    <w:rsid w:val="00495C7C"/>
    <w:rsid w:val="005F3440"/>
    <w:rsid w:val="006206F2"/>
    <w:rsid w:val="00883694"/>
    <w:rsid w:val="008E0E92"/>
    <w:rsid w:val="008F726B"/>
    <w:rsid w:val="009870EC"/>
    <w:rsid w:val="00997E9C"/>
    <w:rsid w:val="00A26ED8"/>
    <w:rsid w:val="00E70718"/>
    <w:rsid w:val="00F1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680"/>
  <w15:docId w15:val="{77905FE6-69BB-42EF-B371-35024A5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disc">
    <w:name w:val="btndisc"/>
    <w:basedOn w:val="Normal"/>
    <w:rsid w:val="00326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69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63"/>
    <w:rPr>
      <w:color w:val="800080"/>
      <w:u w:val="single"/>
    </w:rPr>
  </w:style>
  <w:style w:type="character" w:customStyle="1" w:styleId="ads-text">
    <w:name w:val="ads-text"/>
    <w:basedOn w:val="DefaultParagraphFont"/>
    <w:rsid w:val="00326963"/>
  </w:style>
  <w:style w:type="character" w:customStyle="1" w:styleId="w3-codespan">
    <w:name w:val="w3-codespan"/>
    <w:basedOn w:val="DefaultParagraphFont"/>
    <w:rsid w:val="003269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9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6963"/>
    <w:rPr>
      <w:i/>
      <w:iCs/>
    </w:rPr>
  </w:style>
  <w:style w:type="paragraph" w:styleId="ListParagraph">
    <w:name w:val="List Paragraph"/>
    <w:basedOn w:val="Normal"/>
    <w:uiPriority w:val="34"/>
    <w:qFormat/>
    <w:rsid w:val="0062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python/list-append-method-with-exampl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 7</dc:creator>
  <cp:lastModifiedBy>laxmi prasanna vanamala</cp:lastModifiedBy>
  <cp:revision>30</cp:revision>
  <dcterms:created xsi:type="dcterms:W3CDTF">2023-08-24T11:52:00Z</dcterms:created>
  <dcterms:modified xsi:type="dcterms:W3CDTF">2023-08-24T15:36:00Z</dcterms:modified>
</cp:coreProperties>
</file>