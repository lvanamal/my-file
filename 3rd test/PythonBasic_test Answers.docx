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1. Do we need to compile a program before execution in Python?</w:t>
      </w:r>
    </w:p>
    <w:p w:rsidR="004A4B95" w:rsidRPr="004A4B95" w:rsidRDefault="004A4B95" w:rsidP="004A4B95">
      <w:pPr>
        <w:numPr>
          <w:ilvl w:val="0"/>
          <w:numId w:val="1"/>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Yes</w:t>
      </w:r>
    </w:p>
    <w:p w:rsidR="004A4B95" w:rsidRPr="004A4B95" w:rsidRDefault="004A4B95" w:rsidP="004A4B95">
      <w:pPr>
        <w:numPr>
          <w:ilvl w:val="0"/>
          <w:numId w:val="1"/>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No</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25"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2. How to output the string “May the odds favor you” in Python?</w:t>
      </w:r>
    </w:p>
    <w:p w:rsidR="004A4B95" w:rsidRPr="004A4B95" w:rsidRDefault="004A4B95" w:rsidP="004A4B95">
      <w:pPr>
        <w:numPr>
          <w:ilvl w:val="0"/>
          <w:numId w:val="2"/>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print(“May the odds favor you”)</w:t>
      </w:r>
    </w:p>
    <w:p w:rsidR="004A4B95" w:rsidRPr="004A4B95" w:rsidRDefault="004A4B95" w:rsidP="004A4B95">
      <w:pPr>
        <w:numPr>
          <w:ilvl w:val="0"/>
          <w:numId w:val="2"/>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echo(“May the odds favor you”)</w:t>
      </w:r>
    </w:p>
    <w:p w:rsidR="004A4B95" w:rsidRPr="004A4B95" w:rsidRDefault="004A4B95" w:rsidP="004A4B95">
      <w:pPr>
        <w:numPr>
          <w:ilvl w:val="0"/>
          <w:numId w:val="2"/>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System.out</w:t>
      </w:r>
      <w:proofErr w:type="spellEnd"/>
      <w:r w:rsidRPr="004A4B95">
        <w:rPr>
          <w:rFonts w:ascii="Arial" w:eastAsia="Times New Roman" w:hAnsi="Arial" w:cs="Arial"/>
          <w:color w:val="232323"/>
          <w:sz w:val="20"/>
          <w:szCs w:val="20"/>
        </w:rPr>
        <w:t>(“May the odds favor you”)</w:t>
      </w:r>
    </w:p>
    <w:p w:rsidR="004A4B95" w:rsidRPr="004A4B95" w:rsidRDefault="004A4B95" w:rsidP="004A4B95">
      <w:pPr>
        <w:numPr>
          <w:ilvl w:val="0"/>
          <w:numId w:val="2"/>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printf</w:t>
      </w:r>
      <w:proofErr w:type="spellEnd"/>
      <w:r w:rsidRPr="004A4B95">
        <w:rPr>
          <w:rFonts w:ascii="Arial" w:eastAsia="Times New Roman" w:hAnsi="Arial" w:cs="Arial"/>
          <w:color w:val="232323"/>
          <w:sz w:val="20"/>
          <w:szCs w:val="20"/>
        </w:rPr>
        <w:t>(“May the odds favor you”)</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26"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3. How to create a variable in Python with a value 22.6?</w:t>
      </w:r>
    </w:p>
    <w:p w:rsidR="004A4B95" w:rsidRPr="004A4B95" w:rsidRDefault="004A4B95" w:rsidP="004A4B95">
      <w:pPr>
        <w:numPr>
          <w:ilvl w:val="0"/>
          <w:numId w:val="3"/>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int</w:t>
      </w:r>
      <w:proofErr w:type="spellEnd"/>
      <w:r w:rsidRPr="004A4B95">
        <w:rPr>
          <w:rFonts w:ascii="Arial" w:eastAsia="Times New Roman" w:hAnsi="Arial" w:cs="Arial"/>
          <w:color w:val="232323"/>
          <w:sz w:val="20"/>
          <w:szCs w:val="20"/>
        </w:rPr>
        <w:t xml:space="preserve"> a = 22.6</w:t>
      </w:r>
    </w:p>
    <w:p w:rsidR="004A4B95" w:rsidRPr="004A4B95" w:rsidRDefault="004A4B95" w:rsidP="004A4B95">
      <w:pPr>
        <w:numPr>
          <w:ilvl w:val="0"/>
          <w:numId w:val="3"/>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a = 22.6</w:t>
      </w:r>
    </w:p>
    <w:p w:rsidR="004A4B95" w:rsidRPr="004A4B95" w:rsidRDefault="004A4B95" w:rsidP="004A4B95">
      <w:pPr>
        <w:numPr>
          <w:ilvl w:val="0"/>
          <w:numId w:val="3"/>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Integer a = 22.6</w:t>
      </w:r>
    </w:p>
    <w:p w:rsidR="004A4B95" w:rsidRPr="004A4B95" w:rsidRDefault="004A4B95" w:rsidP="004A4B95">
      <w:pPr>
        <w:numPr>
          <w:ilvl w:val="0"/>
          <w:numId w:val="3"/>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 None of the above</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27"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4. How to add a single-line comment in Python?</w:t>
      </w:r>
    </w:p>
    <w:p w:rsidR="004A4B95" w:rsidRPr="004A4B95" w:rsidRDefault="004A4B95" w:rsidP="004A4B95">
      <w:pPr>
        <w:numPr>
          <w:ilvl w:val="0"/>
          <w:numId w:val="4"/>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 This is a comment */</w:t>
      </w:r>
    </w:p>
    <w:p w:rsidR="004A4B95" w:rsidRPr="004A4B95" w:rsidRDefault="004A4B95" w:rsidP="004A4B95">
      <w:pPr>
        <w:numPr>
          <w:ilvl w:val="0"/>
          <w:numId w:val="4"/>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 This is a comment</w:t>
      </w:r>
    </w:p>
    <w:p w:rsidR="004A4B95" w:rsidRPr="004A4B95" w:rsidRDefault="004A4B95" w:rsidP="004A4B95">
      <w:pPr>
        <w:numPr>
          <w:ilvl w:val="0"/>
          <w:numId w:val="4"/>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 This is a comment</w:t>
      </w:r>
    </w:p>
    <w:p w:rsidR="004A4B95" w:rsidRPr="004A4B95" w:rsidRDefault="004A4B95" w:rsidP="004A4B95">
      <w:pPr>
        <w:numPr>
          <w:ilvl w:val="0"/>
          <w:numId w:val="4"/>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 This is a comment</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28"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5. How to represent 261500000 as a floating number in Python?</w:t>
      </w:r>
    </w:p>
    <w:p w:rsidR="004A4B95" w:rsidRPr="004A4B95" w:rsidRDefault="004A4B95" w:rsidP="004A4B95">
      <w:pPr>
        <w:numPr>
          <w:ilvl w:val="0"/>
          <w:numId w:val="5"/>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2.615E8</w:t>
      </w:r>
    </w:p>
    <w:p w:rsidR="004A4B95" w:rsidRPr="004A4B95" w:rsidRDefault="004A4B95" w:rsidP="004A4B95">
      <w:pPr>
        <w:numPr>
          <w:ilvl w:val="0"/>
          <w:numId w:val="5"/>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261500000</w:t>
      </w:r>
    </w:p>
    <w:p w:rsidR="004A4B95" w:rsidRPr="004A4B95" w:rsidRDefault="004A4B95" w:rsidP="004A4B95">
      <w:pPr>
        <w:numPr>
          <w:ilvl w:val="0"/>
          <w:numId w:val="5"/>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261.5E8</w:t>
      </w:r>
    </w:p>
    <w:p w:rsidR="004A4B95" w:rsidRPr="004A4B95" w:rsidRDefault="004A4B95" w:rsidP="004A4B95">
      <w:pPr>
        <w:numPr>
          <w:ilvl w:val="0"/>
          <w:numId w:val="5"/>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2.6</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29"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 xml:space="preserve">6. Select the correct example of the complex </w:t>
      </w:r>
      <w:proofErr w:type="spellStart"/>
      <w:r w:rsidRPr="004A4B95">
        <w:rPr>
          <w:rFonts w:ascii="Arial" w:eastAsia="Times New Roman" w:hAnsi="Arial" w:cs="Arial"/>
          <w:b/>
          <w:bCs/>
          <w:color w:val="303030"/>
          <w:sz w:val="30"/>
          <w:szCs w:val="30"/>
        </w:rPr>
        <w:t>datatype</w:t>
      </w:r>
      <w:proofErr w:type="spellEnd"/>
      <w:r w:rsidRPr="004A4B95">
        <w:rPr>
          <w:rFonts w:ascii="Arial" w:eastAsia="Times New Roman" w:hAnsi="Arial" w:cs="Arial"/>
          <w:b/>
          <w:bCs/>
          <w:color w:val="303030"/>
          <w:sz w:val="30"/>
          <w:szCs w:val="30"/>
        </w:rPr>
        <w:t xml:space="preserve"> in Python</w:t>
      </w:r>
    </w:p>
    <w:p w:rsidR="004A4B95" w:rsidRPr="004A4B95" w:rsidRDefault="004A4B95" w:rsidP="004A4B95">
      <w:pPr>
        <w:numPr>
          <w:ilvl w:val="0"/>
          <w:numId w:val="6"/>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3 + 2j</w:t>
      </w:r>
    </w:p>
    <w:p w:rsidR="004A4B95" w:rsidRPr="004A4B95" w:rsidRDefault="004A4B95" w:rsidP="004A4B95">
      <w:pPr>
        <w:numPr>
          <w:ilvl w:val="0"/>
          <w:numId w:val="6"/>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-100j</w:t>
      </w:r>
    </w:p>
    <w:p w:rsidR="004A4B95" w:rsidRPr="004A4B95" w:rsidRDefault="004A4B95" w:rsidP="004A4B95">
      <w:pPr>
        <w:numPr>
          <w:ilvl w:val="0"/>
          <w:numId w:val="6"/>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5j</w:t>
      </w:r>
    </w:p>
    <w:p w:rsidR="004A4B95" w:rsidRPr="004A4B95" w:rsidRDefault="004A4B95" w:rsidP="004A4B95">
      <w:pPr>
        <w:numPr>
          <w:ilvl w:val="0"/>
          <w:numId w:val="6"/>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All of the above are correct</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30"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lastRenderedPageBreak/>
        <w:t>7. What is the correct way of creating a multi-line string in Python?</w:t>
      </w:r>
    </w:p>
    <w:p w:rsidR="004A4B95" w:rsidRPr="004A4B95" w:rsidRDefault="004A4B95" w:rsidP="004A4B95">
      <w:pPr>
        <w:numPr>
          <w:ilvl w:val="0"/>
          <w:numId w:val="7"/>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str</w:t>
      </w:r>
      <w:proofErr w:type="spellEnd"/>
      <w:r w:rsidRPr="004A4B95">
        <w:rPr>
          <w:rFonts w:ascii="Arial" w:eastAsia="Times New Roman" w:hAnsi="Arial" w:cs="Arial"/>
          <w:color w:val="232323"/>
          <w:sz w:val="20"/>
          <w:szCs w:val="20"/>
        </w:rPr>
        <w:t xml:space="preserve"> = “”My name is Kevin and I</w:t>
      </w:r>
      <w:r w:rsidRPr="004A4B95">
        <w:rPr>
          <w:rFonts w:ascii="Arial" w:eastAsia="Times New Roman" w:hAnsi="Arial" w:cs="Arial"/>
          <w:color w:val="232323"/>
          <w:sz w:val="20"/>
          <w:szCs w:val="20"/>
        </w:rPr>
        <w:br/>
        <w:t>live in New York””</w:t>
      </w:r>
    </w:p>
    <w:p w:rsidR="004A4B95" w:rsidRPr="004A4B95" w:rsidRDefault="004A4B95" w:rsidP="004A4B95">
      <w:pPr>
        <w:numPr>
          <w:ilvl w:val="0"/>
          <w:numId w:val="7"/>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b/>
          <w:bCs/>
          <w:color w:val="232323"/>
          <w:sz w:val="20"/>
        </w:rPr>
        <w:t>str</w:t>
      </w:r>
      <w:proofErr w:type="spellEnd"/>
      <w:r w:rsidRPr="004A4B95">
        <w:rPr>
          <w:rFonts w:ascii="Arial" w:eastAsia="Times New Roman" w:hAnsi="Arial" w:cs="Arial"/>
          <w:b/>
          <w:bCs/>
          <w:color w:val="232323"/>
          <w:sz w:val="20"/>
        </w:rPr>
        <w:t xml:space="preserve"> = “””My name is Kevin and I</w:t>
      </w:r>
      <w:r w:rsidRPr="004A4B95">
        <w:rPr>
          <w:rFonts w:ascii="Arial" w:eastAsia="Times New Roman" w:hAnsi="Arial" w:cs="Arial"/>
          <w:b/>
          <w:bCs/>
          <w:color w:val="232323"/>
          <w:sz w:val="20"/>
          <w:szCs w:val="20"/>
          <w:bdr w:val="none" w:sz="0" w:space="0" w:color="auto" w:frame="1"/>
        </w:rPr>
        <w:br/>
      </w:r>
      <w:r w:rsidRPr="004A4B95">
        <w:rPr>
          <w:rFonts w:ascii="Arial" w:eastAsia="Times New Roman" w:hAnsi="Arial" w:cs="Arial"/>
          <w:b/>
          <w:bCs/>
          <w:color w:val="232323"/>
          <w:sz w:val="20"/>
        </w:rPr>
        <w:t>live in New York”””</w:t>
      </w:r>
    </w:p>
    <w:p w:rsidR="004A4B95" w:rsidRPr="004A4B95" w:rsidRDefault="004A4B95" w:rsidP="004A4B95">
      <w:pPr>
        <w:numPr>
          <w:ilvl w:val="0"/>
          <w:numId w:val="7"/>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str</w:t>
      </w:r>
      <w:proofErr w:type="spellEnd"/>
      <w:r w:rsidRPr="004A4B95">
        <w:rPr>
          <w:rFonts w:ascii="Arial" w:eastAsia="Times New Roman" w:hAnsi="Arial" w:cs="Arial"/>
          <w:color w:val="232323"/>
          <w:sz w:val="20"/>
          <w:szCs w:val="20"/>
        </w:rPr>
        <w:t xml:space="preserve"> = “My name is Kevin and I</w:t>
      </w:r>
      <w:r w:rsidRPr="004A4B95">
        <w:rPr>
          <w:rFonts w:ascii="Arial" w:eastAsia="Times New Roman" w:hAnsi="Arial" w:cs="Arial"/>
          <w:color w:val="232323"/>
          <w:sz w:val="20"/>
          <w:szCs w:val="20"/>
        </w:rPr>
        <w:br/>
        <w:t>live in New York”</w:t>
      </w:r>
    </w:p>
    <w:p w:rsidR="004A4B95" w:rsidRPr="004A4B95" w:rsidRDefault="004A4B95" w:rsidP="004A4B95">
      <w:pPr>
        <w:numPr>
          <w:ilvl w:val="0"/>
          <w:numId w:val="7"/>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All of the above</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31"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8. How to convert the uppercase letters in the string to lowercase in Python?</w:t>
      </w:r>
    </w:p>
    <w:p w:rsidR="004A4B95" w:rsidRPr="004A4B95" w:rsidRDefault="004A4B95" w:rsidP="004A4B95">
      <w:pPr>
        <w:numPr>
          <w:ilvl w:val="0"/>
          <w:numId w:val="8"/>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lowercase()</w:t>
      </w:r>
    </w:p>
    <w:p w:rsidR="004A4B95" w:rsidRPr="004A4B95" w:rsidRDefault="004A4B95" w:rsidP="004A4B95">
      <w:pPr>
        <w:numPr>
          <w:ilvl w:val="0"/>
          <w:numId w:val="8"/>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capitalize()</w:t>
      </w:r>
    </w:p>
    <w:p w:rsidR="004A4B95" w:rsidRPr="004A4B95" w:rsidRDefault="004A4B95" w:rsidP="004A4B95">
      <w:pPr>
        <w:numPr>
          <w:ilvl w:val="0"/>
          <w:numId w:val="8"/>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lower()</w:t>
      </w:r>
    </w:p>
    <w:p w:rsidR="004A4B95" w:rsidRPr="004A4B95" w:rsidRDefault="004A4B95" w:rsidP="004A4B95">
      <w:pPr>
        <w:numPr>
          <w:ilvl w:val="0"/>
          <w:numId w:val="8"/>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toLower</w:t>
      </w:r>
      <w:proofErr w:type="spellEnd"/>
      <w:r w:rsidRPr="004A4B95">
        <w:rPr>
          <w:rFonts w:ascii="Arial" w:eastAsia="Times New Roman" w:hAnsi="Arial" w:cs="Arial"/>
          <w:color w:val="232323"/>
          <w:sz w:val="20"/>
          <w:szCs w:val="20"/>
        </w:rPr>
        <w:t>()</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32"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9. How to access substring “Kevin” from the following string declaration in Python:</w:t>
      </w:r>
    </w:p>
    <w:tbl>
      <w:tblPr>
        <w:tblW w:w="0" w:type="auto"/>
        <w:tblCellSpacing w:w="15" w:type="dxa"/>
        <w:tblInd w:w="-238" w:type="dxa"/>
        <w:tblCellMar>
          <w:top w:w="15" w:type="dxa"/>
          <w:left w:w="15" w:type="dxa"/>
          <w:bottom w:w="15" w:type="dxa"/>
          <w:right w:w="15" w:type="dxa"/>
        </w:tblCellMar>
        <w:tblLook w:val="04A0"/>
      </w:tblPr>
      <w:tblGrid>
        <w:gridCol w:w="150"/>
        <w:gridCol w:w="9024"/>
      </w:tblGrid>
      <w:tr w:rsidR="004A4B95" w:rsidRPr="004A4B95" w:rsidTr="004A4B95">
        <w:trPr>
          <w:tblCellSpacing w:w="15" w:type="dxa"/>
        </w:trPr>
        <w:tc>
          <w:tcPr>
            <w:tcW w:w="0" w:type="auto"/>
            <w:tcBorders>
              <w:top w:val="nil"/>
              <w:left w:val="nil"/>
              <w:bottom w:val="nil"/>
              <w:right w:val="nil"/>
            </w:tcBorders>
            <w:vAlign w:val="center"/>
            <w:hideMark/>
          </w:tcPr>
          <w:p w:rsidR="004A4B95" w:rsidRPr="004A4B95" w:rsidRDefault="004A4B95" w:rsidP="004A4B95">
            <w:pPr>
              <w:spacing w:after="0" w:line="240" w:lineRule="auto"/>
              <w:jc w:val="center"/>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1</w:t>
            </w:r>
          </w:p>
          <w:p w:rsidR="004A4B95" w:rsidRPr="004A4B95" w:rsidRDefault="004A4B95" w:rsidP="004A4B95">
            <w:pPr>
              <w:spacing w:after="0" w:line="240" w:lineRule="auto"/>
              <w:jc w:val="center"/>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2</w:t>
            </w:r>
          </w:p>
          <w:p w:rsidR="004A4B95" w:rsidRPr="004A4B95" w:rsidRDefault="004A4B95" w:rsidP="004A4B95">
            <w:pPr>
              <w:spacing w:after="0" w:line="240" w:lineRule="auto"/>
              <w:jc w:val="center"/>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3</w:t>
            </w:r>
          </w:p>
        </w:tc>
        <w:tc>
          <w:tcPr>
            <w:tcW w:w="8979" w:type="dxa"/>
            <w:tcBorders>
              <w:top w:val="nil"/>
              <w:left w:val="nil"/>
              <w:bottom w:val="nil"/>
              <w:right w:val="nil"/>
            </w:tcBorders>
            <w:vAlign w:val="center"/>
            <w:hideMark/>
          </w:tcPr>
          <w:p w:rsidR="004A4B95" w:rsidRPr="004A4B95" w:rsidRDefault="004A4B95" w:rsidP="004A4B95">
            <w:pPr>
              <w:spacing w:after="0" w:line="240" w:lineRule="auto"/>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 </w:t>
            </w:r>
          </w:p>
          <w:p w:rsidR="004A4B95" w:rsidRPr="004A4B95" w:rsidRDefault="004A4B95" w:rsidP="004A4B95">
            <w:pPr>
              <w:spacing w:after="0" w:line="240" w:lineRule="auto"/>
              <w:textAlignment w:val="baseline"/>
              <w:rPr>
                <w:rFonts w:ascii="inherit" w:eastAsia="Times New Roman" w:hAnsi="inherit" w:cs="Times New Roman"/>
                <w:sz w:val="15"/>
                <w:szCs w:val="15"/>
              </w:rPr>
            </w:pPr>
            <w:proofErr w:type="spellStart"/>
            <w:r w:rsidRPr="004A4B95">
              <w:rPr>
                <w:rFonts w:ascii="inherit" w:eastAsia="Times New Roman" w:hAnsi="inherit" w:cs="Times New Roman"/>
                <w:sz w:val="15"/>
              </w:rPr>
              <w:t>str</w:t>
            </w:r>
            <w:proofErr w:type="spellEnd"/>
            <w:r w:rsidRPr="004A4B95">
              <w:rPr>
                <w:rFonts w:ascii="inherit" w:eastAsia="Times New Roman" w:hAnsi="inherit" w:cs="Times New Roman"/>
                <w:sz w:val="15"/>
              </w:rPr>
              <w:t xml:space="preserve"> </w:t>
            </w:r>
            <w:r w:rsidRPr="004A4B95">
              <w:rPr>
                <w:rFonts w:ascii="inherit" w:eastAsia="Times New Roman" w:hAnsi="inherit" w:cs="Times New Roman"/>
                <w:sz w:val="15"/>
                <w:szCs w:val="15"/>
              </w:rPr>
              <w:t>=</w:t>
            </w:r>
            <w:r w:rsidRPr="004A4B95">
              <w:rPr>
                <w:rFonts w:ascii="inherit" w:eastAsia="Times New Roman" w:hAnsi="inherit" w:cs="Times New Roman"/>
                <w:sz w:val="15"/>
              </w:rPr>
              <w:t xml:space="preserve"> "My name is Kevin"</w:t>
            </w:r>
          </w:p>
          <w:p w:rsidR="004A4B95" w:rsidRPr="004A4B95" w:rsidRDefault="004A4B95" w:rsidP="004A4B95">
            <w:pPr>
              <w:spacing w:after="0" w:line="240" w:lineRule="auto"/>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 </w:t>
            </w:r>
          </w:p>
        </w:tc>
      </w:tr>
    </w:tbl>
    <w:p w:rsidR="004A4B95" w:rsidRPr="004A4B95" w:rsidRDefault="004A4B95" w:rsidP="004A4B95">
      <w:pPr>
        <w:numPr>
          <w:ilvl w:val="0"/>
          <w:numId w:val="9"/>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b/>
          <w:bCs/>
          <w:color w:val="232323"/>
          <w:sz w:val="20"/>
        </w:rPr>
        <w:t>str</w:t>
      </w:r>
      <w:proofErr w:type="spellEnd"/>
      <w:r w:rsidRPr="004A4B95">
        <w:rPr>
          <w:rFonts w:ascii="Arial" w:eastAsia="Times New Roman" w:hAnsi="Arial" w:cs="Arial"/>
          <w:b/>
          <w:bCs/>
          <w:color w:val="232323"/>
          <w:sz w:val="20"/>
        </w:rPr>
        <w:t>[11:16]</w:t>
      </w:r>
    </w:p>
    <w:p w:rsidR="004A4B95" w:rsidRPr="004A4B95" w:rsidRDefault="004A4B95" w:rsidP="004A4B95">
      <w:pPr>
        <w:numPr>
          <w:ilvl w:val="0"/>
          <w:numId w:val="9"/>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str</w:t>
      </w:r>
      <w:proofErr w:type="spellEnd"/>
      <w:r w:rsidRPr="004A4B95">
        <w:rPr>
          <w:rFonts w:ascii="Arial" w:eastAsia="Times New Roman" w:hAnsi="Arial" w:cs="Arial"/>
          <w:color w:val="232323"/>
          <w:sz w:val="20"/>
          <w:szCs w:val="20"/>
        </w:rPr>
        <w:t>(11:16)</w:t>
      </w:r>
    </w:p>
    <w:p w:rsidR="004A4B95" w:rsidRPr="004A4B95" w:rsidRDefault="004A4B95" w:rsidP="004A4B95">
      <w:pPr>
        <w:numPr>
          <w:ilvl w:val="0"/>
          <w:numId w:val="9"/>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str</w:t>
      </w:r>
      <w:proofErr w:type="spellEnd"/>
      <w:r w:rsidRPr="004A4B95">
        <w:rPr>
          <w:rFonts w:ascii="Arial" w:eastAsia="Times New Roman" w:hAnsi="Arial" w:cs="Arial"/>
          <w:color w:val="232323"/>
          <w:sz w:val="20"/>
          <w:szCs w:val="20"/>
        </w:rPr>
        <w:t>[11][16]</w:t>
      </w:r>
    </w:p>
    <w:p w:rsidR="004A4B95" w:rsidRPr="004A4B95" w:rsidRDefault="004A4B95" w:rsidP="004A4B95">
      <w:pPr>
        <w:numPr>
          <w:ilvl w:val="0"/>
          <w:numId w:val="9"/>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str</w:t>
      </w:r>
      <w:proofErr w:type="spellEnd"/>
      <w:r w:rsidRPr="004A4B95">
        <w:rPr>
          <w:rFonts w:ascii="Arial" w:eastAsia="Times New Roman" w:hAnsi="Arial" w:cs="Arial"/>
          <w:color w:val="232323"/>
          <w:sz w:val="20"/>
          <w:szCs w:val="20"/>
        </w:rPr>
        <w:t>[11-16]</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33"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10. Which of the following is the correct way to access a specific character? Let’s say we need to access the character “K” from the following string in Python.</w:t>
      </w:r>
    </w:p>
    <w:tbl>
      <w:tblPr>
        <w:tblW w:w="0" w:type="auto"/>
        <w:tblCellSpacing w:w="15" w:type="dxa"/>
        <w:tblInd w:w="-238" w:type="dxa"/>
        <w:tblCellMar>
          <w:top w:w="15" w:type="dxa"/>
          <w:left w:w="15" w:type="dxa"/>
          <w:bottom w:w="15" w:type="dxa"/>
          <w:right w:w="15" w:type="dxa"/>
        </w:tblCellMar>
        <w:tblLook w:val="04A0"/>
      </w:tblPr>
      <w:tblGrid>
        <w:gridCol w:w="150"/>
        <w:gridCol w:w="9024"/>
      </w:tblGrid>
      <w:tr w:rsidR="004A4B95" w:rsidRPr="004A4B95" w:rsidTr="004A4B95">
        <w:trPr>
          <w:tblCellSpacing w:w="15" w:type="dxa"/>
        </w:trPr>
        <w:tc>
          <w:tcPr>
            <w:tcW w:w="0" w:type="auto"/>
            <w:tcBorders>
              <w:top w:val="nil"/>
              <w:left w:val="nil"/>
              <w:bottom w:val="nil"/>
              <w:right w:val="nil"/>
            </w:tcBorders>
            <w:vAlign w:val="center"/>
            <w:hideMark/>
          </w:tcPr>
          <w:p w:rsidR="004A4B95" w:rsidRPr="004A4B95" w:rsidRDefault="004A4B95" w:rsidP="004A4B95">
            <w:pPr>
              <w:spacing w:after="0" w:line="240" w:lineRule="auto"/>
              <w:jc w:val="center"/>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1</w:t>
            </w:r>
          </w:p>
          <w:p w:rsidR="004A4B95" w:rsidRPr="004A4B95" w:rsidRDefault="004A4B95" w:rsidP="004A4B95">
            <w:pPr>
              <w:spacing w:after="0" w:line="240" w:lineRule="auto"/>
              <w:jc w:val="center"/>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2</w:t>
            </w:r>
          </w:p>
          <w:p w:rsidR="004A4B95" w:rsidRPr="004A4B95" w:rsidRDefault="004A4B95" w:rsidP="004A4B95">
            <w:pPr>
              <w:spacing w:after="0" w:line="240" w:lineRule="auto"/>
              <w:jc w:val="center"/>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3</w:t>
            </w:r>
          </w:p>
        </w:tc>
        <w:tc>
          <w:tcPr>
            <w:tcW w:w="8979" w:type="dxa"/>
            <w:tcBorders>
              <w:top w:val="nil"/>
              <w:left w:val="nil"/>
              <w:bottom w:val="nil"/>
              <w:right w:val="nil"/>
            </w:tcBorders>
            <w:vAlign w:val="center"/>
            <w:hideMark/>
          </w:tcPr>
          <w:p w:rsidR="004A4B95" w:rsidRPr="004A4B95" w:rsidRDefault="004A4B95" w:rsidP="004A4B95">
            <w:pPr>
              <w:spacing w:after="0" w:line="240" w:lineRule="auto"/>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 </w:t>
            </w:r>
          </w:p>
          <w:p w:rsidR="004A4B95" w:rsidRPr="004A4B95" w:rsidRDefault="004A4B95" w:rsidP="004A4B95">
            <w:pPr>
              <w:spacing w:after="0" w:line="240" w:lineRule="auto"/>
              <w:textAlignment w:val="baseline"/>
              <w:rPr>
                <w:rFonts w:ascii="inherit" w:eastAsia="Times New Roman" w:hAnsi="inherit" w:cs="Times New Roman"/>
                <w:sz w:val="15"/>
                <w:szCs w:val="15"/>
              </w:rPr>
            </w:pPr>
            <w:proofErr w:type="spellStart"/>
            <w:r w:rsidRPr="004A4B95">
              <w:rPr>
                <w:rFonts w:ascii="inherit" w:eastAsia="Times New Roman" w:hAnsi="inherit" w:cs="Times New Roman"/>
                <w:sz w:val="15"/>
              </w:rPr>
              <w:t>str</w:t>
            </w:r>
            <w:proofErr w:type="spellEnd"/>
            <w:r w:rsidRPr="004A4B95">
              <w:rPr>
                <w:rFonts w:ascii="inherit" w:eastAsia="Times New Roman" w:hAnsi="inherit" w:cs="Times New Roman"/>
                <w:sz w:val="15"/>
              </w:rPr>
              <w:t xml:space="preserve"> </w:t>
            </w:r>
            <w:r w:rsidRPr="004A4B95">
              <w:rPr>
                <w:rFonts w:ascii="inherit" w:eastAsia="Times New Roman" w:hAnsi="inherit" w:cs="Times New Roman"/>
                <w:sz w:val="15"/>
                <w:szCs w:val="15"/>
              </w:rPr>
              <w:t>=</w:t>
            </w:r>
            <w:r w:rsidRPr="004A4B95">
              <w:rPr>
                <w:rFonts w:ascii="inherit" w:eastAsia="Times New Roman" w:hAnsi="inherit" w:cs="Times New Roman"/>
                <w:sz w:val="15"/>
              </w:rPr>
              <w:t xml:space="preserve"> "My name is Kevin"</w:t>
            </w:r>
          </w:p>
          <w:p w:rsidR="004A4B95" w:rsidRPr="004A4B95" w:rsidRDefault="004A4B95" w:rsidP="004A4B95">
            <w:pPr>
              <w:spacing w:after="0" w:line="240" w:lineRule="auto"/>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 </w:t>
            </w:r>
          </w:p>
        </w:tc>
      </w:tr>
    </w:tbl>
    <w:p w:rsidR="004A4B95" w:rsidRPr="004A4B95" w:rsidRDefault="004A4B95" w:rsidP="004A4B95">
      <w:pPr>
        <w:numPr>
          <w:ilvl w:val="0"/>
          <w:numId w:val="10"/>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str</w:t>
      </w:r>
      <w:proofErr w:type="spellEnd"/>
      <w:r w:rsidRPr="004A4B95">
        <w:rPr>
          <w:rFonts w:ascii="Arial" w:eastAsia="Times New Roman" w:hAnsi="Arial" w:cs="Arial"/>
          <w:color w:val="232323"/>
          <w:sz w:val="20"/>
          <w:szCs w:val="20"/>
        </w:rPr>
        <w:t>(11)</w:t>
      </w:r>
    </w:p>
    <w:p w:rsidR="004A4B95" w:rsidRPr="004A4B95" w:rsidRDefault="004A4B95" w:rsidP="004A4B95">
      <w:pPr>
        <w:numPr>
          <w:ilvl w:val="0"/>
          <w:numId w:val="10"/>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b/>
          <w:bCs/>
          <w:color w:val="232323"/>
          <w:sz w:val="20"/>
        </w:rPr>
        <w:t>str</w:t>
      </w:r>
      <w:proofErr w:type="spellEnd"/>
      <w:r w:rsidRPr="004A4B95">
        <w:rPr>
          <w:rFonts w:ascii="Arial" w:eastAsia="Times New Roman" w:hAnsi="Arial" w:cs="Arial"/>
          <w:b/>
          <w:bCs/>
          <w:color w:val="232323"/>
          <w:sz w:val="20"/>
        </w:rPr>
        <w:t>[11]</w:t>
      </w:r>
    </w:p>
    <w:p w:rsidR="004A4B95" w:rsidRPr="004A4B95" w:rsidRDefault="004A4B95" w:rsidP="004A4B95">
      <w:pPr>
        <w:numPr>
          <w:ilvl w:val="0"/>
          <w:numId w:val="10"/>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str:9</w:t>
      </w:r>
    </w:p>
    <w:p w:rsidR="004A4B95" w:rsidRPr="004A4B95" w:rsidRDefault="004A4B95" w:rsidP="004A4B95">
      <w:pPr>
        <w:numPr>
          <w:ilvl w:val="0"/>
          <w:numId w:val="10"/>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None of the above</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34"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lastRenderedPageBreak/>
        <w:t>11. Which Python module is used to parse dates in almost any string format?</w:t>
      </w:r>
    </w:p>
    <w:p w:rsidR="004A4B95" w:rsidRPr="004A4B95" w:rsidRDefault="004A4B95" w:rsidP="004A4B95">
      <w:pPr>
        <w:numPr>
          <w:ilvl w:val="0"/>
          <w:numId w:val="11"/>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datetime</w:t>
      </w:r>
      <w:proofErr w:type="spellEnd"/>
      <w:r w:rsidRPr="004A4B95">
        <w:rPr>
          <w:rFonts w:ascii="Arial" w:eastAsia="Times New Roman" w:hAnsi="Arial" w:cs="Arial"/>
          <w:color w:val="232323"/>
          <w:sz w:val="20"/>
          <w:szCs w:val="20"/>
        </w:rPr>
        <w:t xml:space="preserve"> module</w:t>
      </w:r>
    </w:p>
    <w:p w:rsidR="004A4B95" w:rsidRPr="004A4B95" w:rsidRDefault="004A4B95" w:rsidP="004A4B95">
      <w:pPr>
        <w:numPr>
          <w:ilvl w:val="0"/>
          <w:numId w:val="11"/>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time module</w:t>
      </w:r>
    </w:p>
    <w:p w:rsidR="004A4B95" w:rsidRPr="004A4B95" w:rsidRDefault="004A4B95" w:rsidP="004A4B95">
      <w:pPr>
        <w:numPr>
          <w:ilvl w:val="0"/>
          <w:numId w:val="11"/>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calendar module</w:t>
      </w:r>
    </w:p>
    <w:p w:rsidR="004A4B95" w:rsidRPr="004A4B95" w:rsidRDefault="004A4B95" w:rsidP="004A4B95">
      <w:pPr>
        <w:numPr>
          <w:ilvl w:val="0"/>
          <w:numId w:val="11"/>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b/>
          <w:bCs/>
          <w:color w:val="232323"/>
          <w:sz w:val="20"/>
        </w:rPr>
        <w:t>dateutil</w:t>
      </w:r>
      <w:proofErr w:type="spellEnd"/>
      <w:r w:rsidRPr="004A4B95">
        <w:rPr>
          <w:rFonts w:ascii="Arial" w:eastAsia="Times New Roman" w:hAnsi="Arial" w:cs="Arial"/>
          <w:b/>
          <w:bCs/>
          <w:color w:val="232323"/>
          <w:sz w:val="20"/>
        </w:rPr>
        <w:t xml:space="preserve"> module</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35"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12. Which of the following is the correct way to indicate Hexadecimal Notation in Python?</w:t>
      </w:r>
    </w:p>
    <w:p w:rsidR="004A4B95" w:rsidRPr="004A4B95" w:rsidRDefault="004A4B95" w:rsidP="004A4B95">
      <w:pPr>
        <w:numPr>
          <w:ilvl w:val="0"/>
          <w:numId w:val="12"/>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str</w:t>
      </w:r>
      <w:proofErr w:type="spellEnd"/>
      <w:r w:rsidRPr="004A4B95">
        <w:rPr>
          <w:rFonts w:ascii="Arial" w:eastAsia="Times New Roman" w:hAnsi="Arial" w:cs="Arial"/>
          <w:color w:val="232323"/>
          <w:sz w:val="20"/>
          <w:szCs w:val="20"/>
        </w:rPr>
        <w:t xml:space="preserve"> = ‘\62’</w:t>
      </w:r>
    </w:p>
    <w:p w:rsidR="004A4B95" w:rsidRPr="004A4B95" w:rsidRDefault="004A4B95" w:rsidP="004A4B95">
      <w:pPr>
        <w:numPr>
          <w:ilvl w:val="0"/>
          <w:numId w:val="12"/>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str</w:t>
      </w:r>
      <w:proofErr w:type="spellEnd"/>
      <w:r w:rsidRPr="004A4B95">
        <w:rPr>
          <w:rFonts w:ascii="Arial" w:eastAsia="Times New Roman" w:hAnsi="Arial" w:cs="Arial"/>
          <w:color w:val="232323"/>
          <w:sz w:val="20"/>
          <w:szCs w:val="20"/>
        </w:rPr>
        <w:t xml:space="preserve"> = ’62’</w:t>
      </w:r>
    </w:p>
    <w:p w:rsidR="004A4B95" w:rsidRPr="004A4B95" w:rsidRDefault="004A4B95" w:rsidP="004A4B95">
      <w:pPr>
        <w:numPr>
          <w:ilvl w:val="0"/>
          <w:numId w:val="12"/>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str</w:t>
      </w:r>
      <w:proofErr w:type="spellEnd"/>
      <w:r w:rsidRPr="004A4B95">
        <w:rPr>
          <w:rFonts w:ascii="Arial" w:eastAsia="Times New Roman" w:hAnsi="Arial" w:cs="Arial"/>
          <w:color w:val="232323"/>
          <w:sz w:val="20"/>
          <w:szCs w:val="20"/>
        </w:rPr>
        <w:t xml:space="preserve"> = “62”</w:t>
      </w:r>
    </w:p>
    <w:p w:rsidR="004A4B95" w:rsidRPr="004A4B95" w:rsidRDefault="004A4B95" w:rsidP="004A4B95">
      <w:pPr>
        <w:numPr>
          <w:ilvl w:val="0"/>
          <w:numId w:val="12"/>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b/>
          <w:bCs/>
          <w:color w:val="232323"/>
          <w:sz w:val="20"/>
        </w:rPr>
        <w:t>str</w:t>
      </w:r>
      <w:proofErr w:type="spellEnd"/>
      <w:r w:rsidRPr="004A4B95">
        <w:rPr>
          <w:rFonts w:ascii="Arial" w:eastAsia="Times New Roman" w:hAnsi="Arial" w:cs="Arial"/>
          <w:b/>
          <w:bCs/>
          <w:color w:val="232323"/>
          <w:sz w:val="20"/>
        </w:rPr>
        <w:t xml:space="preserve"> = ‘\x62’</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36"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 xml:space="preserve">13. </w:t>
      </w:r>
      <w:proofErr w:type="gramStart"/>
      <w:r w:rsidRPr="004A4B95">
        <w:rPr>
          <w:rFonts w:ascii="Arial" w:eastAsia="Times New Roman" w:hAnsi="Arial" w:cs="Arial"/>
          <w:b/>
          <w:bCs/>
          <w:color w:val="303030"/>
          <w:sz w:val="30"/>
          <w:szCs w:val="30"/>
        </w:rPr>
        <w:t>To</w:t>
      </w:r>
      <w:proofErr w:type="gramEnd"/>
      <w:r w:rsidRPr="004A4B95">
        <w:rPr>
          <w:rFonts w:ascii="Arial" w:eastAsia="Times New Roman" w:hAnsi="Arial" w:cs="Arial"/>
          <w:b/>
          <w:bCs/>
          <w:color w:val="303030"/>
          <w:sz w:val="30"/>
          <w:szCs w:val="30"/>
        </w:rPr>
        <w:t xml:space="preserve"> begin slicing from the end of the string, which of the following is used in Python?</w:t>
      </w:r>
    </w:p>
    <w:p w:rsidR="004A4B95" w:rsidRPr="004A4B95" w:rsidRDefault="004A4B95" w:rsidP="004A4B95">
      <w:pPr>
        <w:numPr>
          <w:ilvl w:val="0"/>
          <w:numId w:val="13"/>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Indexing</w:t>
      </w:r>
    </w:p>
    <w:p w:rsidR="004A4B95" w:rsidRPr="004A4B95" w:rsidRDefault="004A4B95" w:rsidP="004A4B95">
      <w:pPr>
        <w:numPr>
          <w:ilvl w:val="0"/>
          <w:numId w:val="13"/>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Negative Indexing</w:t>
      </w:r>
    </w:p>
    <w:p w:rsidR="004A4B95" w:rsidRPr="004A4B95" w:rsidRDefault="004A4B95" w:rsidP="004A4B95">
      <w:pPr>
        <w:numPr>
          <w:ilvl w:val="0"/>
          <w:numId w:val="13"/>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Begin with the 0</w:t>
      </w:r>
      <w:r w:rsidRPr="004A4B95">
        <w:rPr>
          <w:rFonts w:ascii="Arial" w:eastAsia="Times New Roman" w:hAnsi="Arial" w:cs="Arial"/>
          <w:color w:val="232323"/>
          <w:sz w:val="20"/>
          <w:szCs w:val="20"/>
          <w:bdr w:val="none" w:sz="0" w:space="0" w:color="auto" w:frame="1"/>
          <w:vertAlign w:val="superscript"/>
        </w:rPr>
        <w:t>th</w:t>
      </w:r>
      <w:r w:rsidRPr="004A4B95">
        <w:rPr>
          <w:rFonts w:ascii="Arial" w:eastAsia="Times New Roman" w:hAnsi="Arial" w:cs="Arial"/>
          <w:color w:val="232323"/>
          <w:sz w:val="20"/>
          <w:szCs w:val="20"/>
        </w:rPr>
        <w:t> index</w:t>
      </w:r>
    </w:p>
    <w:p w:rsidR="004A4B95" w:rsidRPr="004A4B95" w:rsidRDefault="004A4B95" w:rsidP="004A4B95">
      <w:pPr>
        <w:numPr>
          <w:ilvl w:val="0"/>
          <w:numId w:val="13"/>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Escape Characters</w: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14. How to fetch characters from a given range in Python?</w:t>
      </w:r>
    </w:p>
    <w:p w:rsidR="004A4B95" w:rsidRPr="004A4B95" w:rsidRDefault="004A4B95" w:rsidP="004A4B95">
      <w:pPr>
        <w:numPr>
          <w:ilvl w:val="0"/>
          <w:numId w:val="14"/>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w:t>
      </w:r>
    </w:p>
    <w:p w:rsidR="004A4B95" w:rsidRPr="004A4B95" w:rsidRDefault="004A4B95" w:rsidP="004A4B95">
      <w:pPr>
        <w:numPr>
          <w:ilvl w:val="0"/>
          <w:numId w:val="14"/>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in operator</w:t>
      </w:r>
    </w:p>
    <w:p w:rsidR="004A4B95" w:rsidRPr="004A4B95" w:rsidRDefault="004A4B95" w:rsidP="004A4B95">
      <w:pPr>
        <w:numPr>
          <w:ilvl w:val="0"/>
          <w:numId w:val="14"/>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w:t>
      </w:r>
    </w:p>
    <w:p w:rsidR="004A4B95" w:rsidRPr="004A4B95" w:rsidRDefault="004A4B95" w:rsidP="004A4B95">
      <w:pPr>
        <w:numPr>
          <w:ilvl w:val="0"/>
          <w:numId w:val="14"/>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None of the above</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37"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15. How to capitalize only the first letter of a sentence in Python?</w:t>
      </w:r>
    </w:p>
    <w:p w:rsidR="004A4B95" w:rsidRPr="004A4B95" w:rsidRDefault="004A4B95" w:rsidP="004A4B95">
      <w:pPr>
        <w:numPr>
          <w:ilvl w:val="0"/>
          <w:numId w:val="15"/>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uppercase() method</w:t>
      </w:r>
    </w:p>
    <w:p w:rsidR="004A4B95" w:rsidRPr="004A4B95" w:rsidRDefault="004A4B95" w:rsidP="004A4B95">
      <w:pPr>
        <w:numPr>
          <w:ilvl w:val="0"/>
          <w:numId w:val="15"/>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capitalize() method</w:t>
      </w:r>
    </w:p>
    <w:p w:rsidR="004A4B95" w:rsidRPr="004A4B95" w:rsidRDefault="004A4B95" w:rsidP="004A4B95">
      <w:pPr>
        <w:numPr>
          <w:ilvl w:val="0"/>
          <w:numId w:val="15"/>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upper() method</w:t>
      </w:r>
    </w:p>
    <w:p w:rsidR="004A4B95" w:rsidRPr="004A4B95" w:rsidRDefault="004A4B95" w:rsidP="004A4B95">
      <w:pPr>
        <w:numPr>
          <w:ilvl w:val="0"/>
          <w:numId w:val="15"/>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None of the above</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38"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 xml:space="preserve">16. What is the correct way to get the maximum value from </w:t>
      </w:r>
      <w:proofErr w:type="spellStart"/>
      <w:r w:rsidRPr="004A4B95">
        <w:rPr>
          <w:rFonts w:ascii="Arial" w:eastAsia="Times New Roman" w:hAnsi="Arial" w:cs="Arial"/>
          <w:b/>
          <w:bCs/>
          <w:color w:val="303030"/>
          <w:sz w:val="30"/>
          <w:szCs w:val="30"/>
        </w:rPr>
        <w:t>Tuple</w:t>
      </w:r>
      <w:proofErr w:type="spellEnd"/>
      <w:r w:rsidRPr="004A4B95">
        <w:rPr>
          <w:rFonts w:ascii="Arial" w:eastAsia="Times New Roman" w:hAnsi="Arial" w:cs="Arial"/>
          <w:b/>
          <w:bCs/>
          <w:color w:val="303030"/>
          <w:sz w:val="30"/>
          <w:szCs w:val="30"/>
        </w:rPr>
        <w:t xml:space="preserve"> in Python?</w:t>
      </w:r>
    </w:p>
    <w:p w:rsidR="004A4B95" w:rsidRPr="004A4B95" w:rsidRDefault="004A4B95" w:rsidP="004A4B95">
      <w:pPr>
        <w:numPr>
          <w:ilvl w:val="0"/>
          <w:numId w:val="16"/>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lastRenderedPageBreak/>
        <w:t>print (max(</w:t>
      </w:r>
      <w:proofErr w:type="spellStart"/>
      <w:r w:rsidRPr="004A4B95">
        <w:rPr>
          <w:rFonts w:ascii="Arial" w:eastAsia="Times New Roman" w:hAnsi="Arial" w:cs="Arial"/>
          <w:b/>
          <w:bCs/>
          <w:color w:val="232323"/>
          <w:sz w:val="20"/>
        </w:rPr>
        <w:t>mytuple</w:t>
      </w:r>
      <w:proofErr w:type="spellEnd"/>
      <w:r w:rsidRPr="004A4B95">
        <w:rPr>
          <w:rFonts w:ascii="Arial" w:eastAsia="Times New Roman" w:hAnsi="Arial" w:cs="Arial"/>
          <w:b/>
          <w:bCs/>
          <w:color w:val="232323"/>
          <w:sz w:val="20"/>
        </w:rPr>
        <w:t>));</w:t>
      </w:r>
    </w:p>
    <w:p w:rsidR="004A4B95" w:rsidRPr="004A4B95" w:rsidRDefault="004A4B95" w:rsidP="004A4B95">
      <w:pPr>
        <w:numPr>
          <w:ilvl w:val="0"/>
          <w:numId w:val="16"/>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print (maximum(</w:t>
      </w:r>
      <w:proofErr w:type="spellStart"/>
      <w:r w:rsidRPr="004A4B95">
        <w:rPr>
          <w:rFonts w:ascii="Arial" w:eastAsia="Times New Roman" w:hAnsi="Arial" w:cs="Arial"/>
          <w:color w:val="232323"/>
          <w:sz w:val="20"/>
          <w:szCs w:val="20"/>
        </w:rPr>
        <w:t>mytuple</w:t>
      </w:r>
      <w:proofErr w:type="spellEnd"/>
      <w:r w:rsidRPr="004A4B95">
        <w:rPr>
          <w:rFonts w:ascii="Arial" w:eastAsia="Times New Roman" w:hAnsi="Arial" w:cs="Arial"/>
          <w:color w:val="232323"/>
          <w:sz w:val="20"/>
          <w:szCs w:val="20"/>
        </w:rPr>
        <w:t>));</w:t>
      </w:r>
    </w:p>
    <w:p w:rsidR="004A4B95" w:rsidRPr="004A4B95" w:rsidRDefault="004A4B95" w:rsidP="004A4B95">
      <w:pPr>
        <w:numPr>
          <w:ilvl w:val="0"/>
          <w:numId w:val="16"/>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print (mytuple.max());</w:t>
      </w:r>
    </w:p>
    <w:p w:rsidR="004A4B95" w:rsidRPr="004A4B95" w:rsidRDefault="004A4B95" w:rsidP="004A4B95">
      <w:pPr>
        <w:numPr>
          <w:ilvl w:val="0"/>
          <w:numId w:val="16"/>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print (</w:t>
      </w:r>
      <w:proofErr w:type="spellStart"/>
      <w:r w:rsidRPr="004A4B95">
        <w:rPr>
          <w:rFonts w:ascii="Arial" w:eastAsia="Times New Roman" w:hAnsi="Arial" w:cs="Arial"/>
          <w:color w:val="232323"/>
          <w:sz w:val="20"/>
          <w:szCs w:val="20"/>
        </w:rPr>
        <w:t>mytuple.maximum</w:t>
      </w:r>
      <w:proofErr w:type="spellEnd"/>
      <w:r w:rsidRPr="004A4B95">
        <w:rPr>
          <w:rFonts w:ascii="Arial" w:eastAsia="Times New Roman" w:hAnsi="Arial" w:cs="Arial"/>
          <w:color w:val="232323"/>
          <w:sz w:val="20"/>
          <w:szCs w:val="20"/>
        </w:rPr>
        <w:t>);</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39"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17. How to fetch and display only the keys of a Dictionary in Python?</w:t>
      </w:r>
    </w:p>
    <w:p w:rsidR="004A4B95" w:rsidRPr="004A4B95" w:rsidRDefault="004A4B95" w:rsidP="004A4B95">
      <w:pPr>
        <w:numPr>
          <w:ilvl w:val="0"/>
          <w:numId w:val="17"/>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print(</w:t>
      </w:r>
      <w:proofErr w:type="spellStart"/>
      <w:r w:rsidRPr="004A4B95">
        <w:rPr>
          <w:rFonts w:ascii="Arial" w:eastAsia="Times New Roman" w:hAnsi="Arial" w:cs="Arial"/>
          <w:b/>
          <w:bCs/>
          <w:color w:val="232323"/>
          <w:sz w:val="20"/>
        </w:rPr>
        <w:t>mystock.keys</w:t>
      </w:r>
      <w:proofErr w:type="spellEnd"/>
      <w:r w:rsidRPr="004A4B95">
        <w:rPr>
          <w:rFonts w:ascii="Arial" w:eastAsia="Times New Roman" w:hAnsi="Arial" w:cs="Arial"/>
          <w:b/>
          <w:bCs/>
          <w:color w:val="232323"/>
          <w:sz w:val="20"/>
        </w:rPr>
        <w:t>())</w:t>
      </w:r>
    </w:p>
    <w:p w:rsidR="004A4B95" w:rsidRPr="004A4B95" w:rsidRDefault="004A4B95" w:rsidP="004A4B95">
      <w:pPr>
        <w:numPr>
          <w:ilvl w:val="0"/>
          <w:numId w:val="17"/>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print(</w:t>
      </w:r>
      <w:proofErr w:type="spellStart"/>
      <w:r w:rsidRPr="004A4B95">
        <w:rPr>
          <w:rFonts w:ascii="Arial" w:eastAsia="Times New Roman" w:hAnsi="Arial" w:cs="Arial"/>
          <w:color w:val="232323"/>
          <w:sz w:val="20"/>
          <w:szCs w:val="20"/>
        </w:rPr>
        <w:t>mystock.key</w:t>
      </w:r>
      <w:proofErr w:type="spellEnd"/>
      <w:r w:rsidRPr="004A4B95">
        <w:rPr>
          <w:rFonts w:ascii="Arial" w:eastAsia="Times New Roman" w:hAnsi="Arial" w:cs="Arial"/>
          <w:color w:val="232323"/>
          <w:sz w:val="20"/>
          <w:szCs w:val="20"/>
        </w:rPr>
        <w:t>())</w:t>
      </w:r>
    </w:p>
    <w:p w:rsidR="004A4B95" w:rsidRPr="004A4B95" w:rsidRDefault="004A4B95" w:rsidP="004A4B95">
      <w:pPr>
        <w:numPr>
          <w:ilvl w:val="0"/>
          <w:numId w:val="17"/>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print(keys(</w:t>
      </w:r>
      <w:proofErr w:type="spellStart"/>
      <w:r w:rsidRPr="004A4B95">
        <w:rPr>
          <w:rFonts w:ascii="Arial" w:eastAsia="Times New Roman" w:hAnsi="Arial" w:cs="Arial"/>
          <w:color w:val="232323"/>
          <w:sz w:val="20"/>
          <w:szCs w:val="20"/>
        </w:rPr>
        <w:t>mystock</w:t>
      </w:r>
      <w:proofErr w:type="spellEnd"/>
      <w:r w:rsidRPr="004A4B95">
        <w:rPr>
          <w:rFonts w:ascii="Arial" w:eastAsia="Times New Roman" w:hAnsi="Arial" w:cs="Arial"/>
          <w:color w:val="232323"/>
          <w:sz w:val="20"/>
          <w:szCs w:val="20"/>
        </w:rPr>
        <w:t>))</w:t>
      </w:r>
    </w:p>
    <w:p w:rsidR="004A4B95" w:rsidRPr="004A4B95" w:rsidRDefault="004A4B95" w:rsidP="004A4B95">
      <w:pPr>
        <w:numPr>
          <w:ilvl w:val="0"/>
          <w:numId w:val="17"/>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print(key(</w:t>
      </w:r>
      <w:proofErr w:type="spellStart"/>
      <w:r w:rsidRPr="004A4B95">
        <w:rPr>
          <w:rFonts w:ascii="Arial" w:eastAsia="Times New Roman" w:hAnsi="Arial" w:cs="Arial"/>
          <w:color w:val="232323"/>
          <w:sz w:val="20"/>
          <w:szCs w:val="20"/>
        </w:rPr>
        <w:t>mystock</w:t>
      </w:r>
      <w:proofErr w:type="spellEnd"/>
      <w:r w:rsidRPr="004A4B95">
        <w:rPr>
          <w:rFonts w:ascii="Arial" w:eastAsia="Times New Roman" w:hAnsi="Arial" w:cs="Arial"/>
          <w:color w:val="232323"/>
          <w:sz w:val="20"/>
          <w:szCs w:val="20"/>
        </w:rPr>
        <w:t>))</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40"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18. How to align a string centrally in Python?</w:t>
      </w:r>
    </w:p>
    <w:p w:rsidR="004A4B95" w:rsidRPr="004A4B95" w:rsidRDefault="004A4B95" w:rsidP="004A4B95">
      <w:pPr>
        <w:numPr>
          <w:ilvl w:val="0"/>
          <w:numId w:val="18"/>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align() method</w:t>
      </w:r>
    </w:p>
    <w:p w:rsidR="004A4B95" w:rsidRPr="004A4B95" w:rsidRDefault="004A4B95" w:rsidP="004A4B95">
      <w:pPr>
        <w:numPr>
          <w:ilvl w:val="0"/>
          <w:numId w:val="18"/>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center() method</w:t>
      </w:r>
    </w:p>
    <w:p w:rsidR="004A4B95" w:rsidRPr="004A4B95" w:rsidRDefault="004A4B95" w:rsidP="004A4B95">
      <w:pPr>
        <w:numPr>
          <w:ilvl w:val="0"/>
          <w:numId w:val="18"/>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fill() method</w:t>
      </w:r>
    </w:p>
    <w:p w:rsidR="004A4B95" w:rsidRPr="004A4B95" w:rsidRDefault="004A4B95" w:rsidP="004A4B95">
      <w:pPr>
        <w:numPr>
          <w:ilvl w:val="0"/>
          <w:numId w:val="18"/>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None of the above</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41"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19. How to access value for key “Product” in the following Python Dictionary:</w:t>
      </w:r>
    </w:p>
    <w:tbl>
      <w:tblPr>
        <w:tblW w:w="0" w:type="auto"/>
        <w:tblCellSpacing w:w="15" w:type="dxa"/>
        <w:tblInd w:w="-238" w:type="dxa"/>
        <w:tblCellMar>
          <w:top w:w="15" w:type="dxa"/>
          <w:left w:w="15" w:type="dxa"/>
          <w:bottom w:w="15" w:type="dxa"/>
          <w:right w:w="15" w:type="dxa"/>
        </w:tblCellMar>
        <w:tblLook w:val="04A0"/>
      </w:tblPr>
      <w:tblGrid>
        <w:gridCol w:w="150"/>
        <w:gridCol w:w="9024"/>
      </w:tblGrid>
      <w:tr w:rsidR="004A4B95" w:rsidRPr="004A4B95" w:rsidTr="004A4B95">
        <w:trPr>
          <w:tblCellSpacing w:w="15" w:type="dxa"/>
        </w:trPr>
        <w:tc>
          <w:tcPr>
            <w:tcW w:w="0" w:type="auto"/>
            <w:tcBorders>
              <w:top w:val="nil"/>
              <w:left w:val="nil"/>
              <w:bottom w:val="nil"/>
              <w:right w:val="nil"/>
            </w:tcBorders>
            <w:vAlign w:val="center"/>
            <w:hideMark/>
          </w:tcPr>
          <w:p w:rsidR="004A4B95" w:rsidRPr="004A4B95" w:rsidRDefault="004A4B95" w:rsidP="004A4B95">
            <w:pPr>
              <w:spacing w:after="0" w:line="240" w:lineRule="auto"/>
              <w:jc w:val="center"/>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1</w:t>
            </w:r>
          </w:p>
          <w:p w:rsidR="004A4B95" w:rsidRPr="004A4B95" w:rsidRDefault="004A4B95" w:rsidP="004A4B95">
            <w:pPr>
              <w:spacing w:after="0" w:line="240" w:lineRule="auto"/>
              <w:jc w:val="center"/>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2</w:t>
            </w:r>
          </w:p>
          <w:p w:rsidR="004A4B95" w:rsidRPr="004A4B95" w:rsidRDefault="004A4B95" w:rsidP="004A4B95">
            <w:pPr>
              <w:spacing w:after="0" w:line="240" w:lineRule="auto"/>
              <w:jc w:val="center"/>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3</w:t>
            </w:r>
          </w:p>
          <w:p w:rsidR="004A4B95" w:rsidRPr="004A4B95" w:rsidRDefault="004A4B95" w:rsidP="004A4B95">
            <w:pPr>
              <w:spacing w:after="0" w:line="240" w:lineRule="auto"/>
              <w:jc w:val="center"/>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4</w:t>
            </w:r>
          </w:p>
          <w:p w:rsidR="004A4B95" w:rsidRPr="004A4B95" w:rsidRDefault="004A4B95" w:rsidP="004A4B95">
            <w:pPr>
              <w:spacing w:after="0" w:line="240" w:lineRule="auto"/>
              <w:jc w:val="center"/>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5</w:t>
            </w:r>
          </w:p>
          <w:p w:rsidR="004A4B95" w:rsidRPr="004A4B95" w:rsidRDefault="004A4B95" w:rsidP="004A4B95">
            <w:pPr>
              <w:spacing w:after="0" w:line="240" w:lineRule="auto"/>
              <w:jc w:val="center"/>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6</w:t>
            </w:r>
          </w:p>
          <w:p w:rsidR="004A4B95" w:rsidRPr="004A4B95" w:rsidRDefault="004A4B95" w:rsidP="004A4B95">
            <w:pPr>
              <w:spacing w:after="0" w:line="240" w:lineRule="auto"/>
              <w:jc w:val="center"/>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7</w:t>
            </w:r>
          </w:p>
          <w:p w:rsidR="004A4B95" w:rsidRPr="004A4B95" w:rsidRDefault="004A4B95" w:rsidP="004A4B95">
            <w:pPr>
              <w:spacing w:after="0" w:line="240" w:lineRule="auto"/>
              <w:jc w:val="center"/>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8</w:t>
            </w:r>
          </w:p>
        </w:tc>
        <w:tc>
          <w:tcPr>
            <w:tcW w:w="8979" w:type="dxa"/>
            <w:tcBorders>
              <w:top w:val="nil"/>
              <w:left w:val="nil"/>
              <w:bottom w:val="nil"/>
              <w:right w:val="nil"/>
            </w:tcBorders>
            <w:vAlign w:val="center"/>
            <w:hideMark/>
          </w:tcPr>
          <w:p w:rsidR="004A4B95" w:rsidRPr="004A4B95" w:rsidRDefault="004A4B95" w:rsidP="004A4B95">
            <w:pPr>
              <w:spacing w:after="0" w:line="240" w:lineRule="auto"/>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 </w:t>
            </w:r>
          </w:p>
          <w:p w:rsidR="004A4B95" w:rsidRPr="004A4B95" w:rsidRDefault="004A4B95" w:rsidP="004A4B95">
            <w:pPr>
              <w:spacing w:after="0" w:line="240" w:lineRule="auto"/>
              <w:textAlignment w:val="baseline"/>
              <w:rPr>
                <w:rFonts w:ascii="inherit" w:eastAsia="Times New Roman" w:hAnsi="inherit" w:cs="Times New Roman"/>
                <w:sz w:val="15"/>
                <w:szCs w:val="15"/>
              </w:rPr>
            </w:pPr>
            <w:proofErr w:type="spellStart"/>
            <w:r w:rsidRPr="004A4B95">
              <w:rPr>
                <w:rFonts w:ascii="inherit" w:eastAsia="Times New Roman" w:hAnsi="inherit" w:cs="Times New Roman"/>
                <w:sz w:val="15"/>
              </w:rPr>
              <w:t>mystock</w:t>
            </w:r>
            <w:proofErr w:type="spellEnd"/>
            <w:r w:rsidRPr="004A4B95">
              <w:rPr>
                <w:rFonts w:ascii="inherit" w:eastAsia="Times New Roman" w:hAnsi="inherit" w:cs="Times New Roman"/>
                <w:sz w:val="15"/>
              </w:rPr>
              <w:t xml:space="preserve"> </w:t>
            </w:r>
            <w:r w:rsidRPr="004A4B95">
              <w:rPr>
                <w:rFonts w:ascii="inherit" w:eastAsia="Times New Roman" w:hAnsi="inherit" w:cs="Times New Roman"/>
                <w:sz w:val="15"/>
                <w:szCs w:val="15"/>
              </w:rPr>
              <w:t>=</w:t>
            </w:r>
            <w:r w:rsidRPr="004A4B95">
              <w:rPr>
                <w:rFonts w:ascii="inherit" w:eastAsia="Times New Roman" w:hAnsi="inherit" w:cs="Times New Roman"/>
                <w:sz w:val="15"/>
              </w:rPr>
              <w:t xml:space="preserve"> {</w:t>
            </w:r>
          </w:p>
          <w:p w:rsidR="004A4B95" w:rsidRPr="004A4B95" w:rsidRDefault="004A4B95" w:rsidP="004A4B95">
            <w:pPr>
              <w:spacing w:after="0" w:line="240" w:lineRule="auto"/>
              <w:textAlignment w:val="baseline"/>
              <w:rPr>
                <w:rFonts w:ascii="inherit" w:eastAsia="Times New Roman" w:hAnsi="inherit" w:cs="Times New Roman"/>
                <w:sz w:val="15"/>
                <w:szCs w:val="15"/>
              </w:rPr>
            </w:pPr>
            <w:r w:rsidRPr="004A4B95">
              <w:rPr>
                <w:rFonts w:ascii="inherit" w:eastAsia="Times New Roman" w:hAnsi="inherit" w:cs="Times New Roman"/>
                <w:sz w:val="15"/>
              </w:rPr>
              <w:t>"Product": "Earphone",</w:t>
            </w:r>
          </w:p>
          <w:p w:rsidR="004A4B95" w:rsidRPr="004A4B95" w:rsidRDefault="004A4B95" w:rsidP="004A4B95">
            <w:pPr>
              <w:spacing w:after="0" w:line="240" w:lineRule="auto"/>
              <w:textAlignment w:val="baseline"/>
              <w:rPr>
                <w:rFonts w:ascii="inherit" w:eastAsia="Times New Roman" w:hAnsi="inherit" w:cs="Times New Roman"/>
                <w:sz w:val="15"/>
                <w:szCs w:val="15"/>
              </w:rPr>
            </w:pPr>
            <w:r w:rsidRPr="004A4B95">
              <w:rPr>
                <w:rFonts w:ascii="inherit" w:eastAsia="Times New Roman" w:hAnsi="inherit" w:cs="Times New Roman"/>
                <w:sz w:val="15"/>
              </w:rPr>
              <w:t>"Price": 800,</w:t>
            </w:r>
          </w:p>
          <w:p w:rsidR="004A4B95" w:rsidRPr="004A4B95" w:rsidRDefault="004A4B95" w:rsidP="004A4B95">
            <w:pPr>
              <w:spacing w:after="0" w:line="240" w:lineRule="auto"/>
              <w:textAlignment w:val="baseline"/>
              <w:rPr>
                <w:rFonts w:ascii="inherit" w:eastAsia="Times New Roman" w:hAnsi="inherit" w:cs="Times New Roman"/>
                <w:sz w:val="15"/>
                <w:szCs w:val="15"/>
              </w:rPr>
            </w:pPr>
            <w:r w:rsidRPr="004A4B95">
              <w:rPr>
                <w:rFonts w:ascii="inherit" w:eastAsia="Times New Roman" w:hAnsi="inherit" w:cs="Times New Roman"/>
                <w:sz w:val="15"/>
              </w:rPr>
              <w:t>"Quantity": 50,</w:t>
            </w:r>
          </w:p>
          <w:p w:rsidR="004A4B95" w:rsidRPr="004A4B95" w:rsidRDefault="004A4B95" w:rsidP="004A4B95">
            <w:pPr>
              <w:spacing w:after="0" w:line="240" w:lineRule="auto"/>
              <w:textAlignment w:val="baseline"/>
              <w:rPr>
                <w:rFonts w:ascii="inherit" w:eastAsia="Times New Roman" w:hAnsi="inherit" w:cs="Times New Roman"/>
                <w:sz w:val="15"/>
                <w:szCs w:val="15"/>
              </w:rPr>
            </w:pPr>
            <w:r w:rsidRPr="004A4B95">
              <w:rPr>
                <w:rFonts w:ascii="inherit" w:eastAsia="Times New Roman" w:hAnsi="inherit" w:cs="Times New Roman"/>
                <w:sz w:val="15"/>
              </w:rPr>
              <w:t>"</w:t>
            </w:r>
            <w:proofErr w:type="spellStart"/>
            <w:r w:rsidRPr="004A4B95">
              <w:rPr>
                <w:rFonts w:ascii="inherit" w:eastAsia="Times New Roman" w:hAnsi="inherit" w:cs="Times New Roman"/>
                <w:sz w:val="15"/>
              </w:rPr>
              <w:t>InStock</w:t>
            </w:r>
            <w:proofErr w:type="spellEnd"/>
            <w:r w:rsidRPr="004A4B95">
              <w:rPr>
                <w:rFonts w:ascii="inherit" w:eastAsia="Times New Roman" w:hAnsi="inherit" w:cs="Times New Roman"/>
                <w:sz w:val="15"/>
              </w:rPr>
              <w:t>" : "Yes"</w:t>
            </w:r>
          </w:p>
          <w:p w:rsidR="004A4B95" w:rsidRPr="004A4B95" w:rsidRDefault="004A4B95" w:rsidP="004A4B95">
            <w:pPr>
              <w:spacing w:after="0" w:line="240" w:lineRule="auto"/>
              <w:textAlignment w:val="baseline"/>
              <w:rPr>
                <w:rFonts w:ascii="inherit" w:eastAsia="Times New Roman" w:hAnsi="inherit" w:cs="Times New Roman"/>
                <w:sz w:val="15"/>
                <w:szCs w:val="15"/>
              </w:rPr>
            </w:pPr>
            <w:r w:rsidRPr="004A4B95">
              <w:rPr>
                <w:rFonts w:ascii="inherit" w:eastAsia="Times New Roman" w:hAnsi="inherit" w:cs="Times New Roman"/>
                <w:sz w:val="15"/>
              </w:rPr>
              <w:t>}</w:t>
            </w:r>
          </w:p>
          <w:p w:rsidR="004A4B95" w:rsidRPr="004A4B95" w:rsidRDefault="004A4B95" w:rsidP="004A4B95">
            <w:pPr>
              <w:spacing w:after="0" w:line="240" w:lineRule="auto"/>
              <w:textAlignment w:val="baseline"/>
              <w:rPr>
                <w:rFonts w:ascii="inherit" w:eastAsia="Times New Roman" w:hAnsi="inherit" w:cs="Times New Roman"/>
                <w:sz w:val="15"/>
                <w:szCs w:val="15"/>
              </w:rPr>
            </w:pPr>
            <w:r w:rsidRPr="004A4B95">
              <w:rPr>
                <w:rFonts w:ascii="inherit" w:eastAsia="Times New Roman" w:hAnsi="inherit" w:cs="Times New Roman"/>
                <w:sz w:val="15"/>
                <w:szCs w:val="15"/>
              </w:rPr>
              <w:t> </w:t>
            </w:r>
          </w:p>
        </w:tc>
      </w:tr>
    </w:tbl>
    <w:p w:rsidR="004A4B95" w:rsidRPr="004A4B95" w:rsidRDefault="004A4B95" w:rsidP="004A4B95">
      <w:pPr>
        <w:numPr>
          <w:ilvl w:val="0"/>
          <w:numId w:val="19"/>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b/>
          <w:bCs/>
          <w:color w:val="232323"/>
          <w:sz w:val="20"/>
        </w:rPr>
        <w:t>mystock</w:t>
      </w:r>
      <w:proofErr w:type="spellEnd"/>
      <w:r w:rsidRPr="004A4B95">
        <w:rPr>
          <w:rFonts w:ascii="Arial" w:eastAsia="Times New Roman" w:hAnsi="Arial" w:cs="Arial"/>
          <w:b/>
          <w:bCs/>
          <w:color w:val="232323"/>
          <w:sz w:val="20"/>
        </w:rPr>
        <w:t>[“Product”]</w:t>
      </w:r>
    </w:p>
    <w:p w:rsidR="004A4B95" w:rsidRPr="004A4B95" w:rsidRDefault="004A4B95" w:rsidP="004A4B95">
      <w:pPr>
        <w:numPr>
          <w:ilvl w:val="0"/>
          <w:numId w:val="19"/>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mystock</w:t>
      </w:r>
      <w:proofErr w:type="spellEnd"/>
      <w:r w:rsidRPr="004A4B95">
        <w:rPr>
          <w:rFonts w:ascii="Arial" w:eastAsia="Times New Roman" w:hAnsi="Arial" w:cs="Arial"/>
          <w:color w:val="232323"/>
          <w:sz w:val="20"/>
          <w:szCs w:val="20"/>
        </w:rPr>
        <w:t>(“Product”)</w:t>
      </w:r>
    </w:p>
    <w:p w:rsidR="004A4B95" w:rsidRPr="004A4B95" w:rsidRDefault="004A4B95" w:rsidP="004A4B95">
      <w:pPr>
        <w:numPr>
          <w:ilvl w:val="0"/>
          <w:numId w:val="19"/>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mystock</w:t>
      </w:r>
      <w:proofErr w:type="spellEnd"/>
      <w:r w:rsidRPr="004A4B95">
        <w:rPr>
          <w:rFonts w:ascii="Arial" w:eastAsia="Times New Roman" w:hAnsi="Arial" w:cs="Arial"/>
          <w:color w:val="232323"/>
          <w:sz w:val="20"/>
          <w:szCs w:val="20"/>
        </w:rPr>
        <w:t>[Product]</w:t>
      </w:r>
    </w:p>
    <w:p w:rsidR="004A4B95" w:rsidRPr="004A4B95" w:rsidRDefault="004A4B95" w:rsidP="004A4B95">
      <w:pPr>
        <w:numPr>
          <w:ilvl w:val="0"/>
          <w:numId w:val="19"/>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mystock</w:t>
      </w:r>
      <w:proofErr w:type="spellEnd"/>
      <w:r w:rsidRPr="004A4B95">
        <w:rPr>
          <w:rFonts w:ascii="Arial" w:eastAsia="Times New Roman" w:hAnsi="Arial" w:cs="Arial"/>
          <w:color w:val="232323"/>
          <w:sz w:val="20"/>
          <w:szCs w:val="20"/>
        </w:rPr>
        <w:t>(Product)</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42"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20. How to set the tab size to 6 in Python Strings?</w:t>
      </w:r>
    </w:p>
    <w:p w:rsidR="004A4B95" w:rsidRPr="004A4B95" w:rsidRDefault="004A4B95" w:rsidP="004A4B95">
      <w:pPr>
        <w:numPr>
          <w:ilvl w:val="0"/>
          <w:numId w:val="20"/>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b/>
          <w:bCs/>
          <w:color w:val="232323"/>
          <w:sz w:val="20"/>
        </w:rPr>
        <w:t>expandtabs</w:t>
      </w:r>
      <w:proofErr w:type="spellEnd"/>
      <w:r w:rsidRPr="004A4B95">
        <w:rPr>
          <w:rFonts w:ascii="Arial" w:eastAsia="Times New Roman" w:hAnsi="Arial" w:cs="Arial"/>
          <w:b/>
          <w:bCs/>
          <w:color w:val="232323"/>
          <w:sz w:val="20"/>
        </w:rPr>
        <w:t>(6)</w:t>
      </w:r>
    </w:p>
    <w:p w:rsidR="004A4B95" w:rsidRPr="004A4B95" w:rsidRDefault="004A4B95" w:rsidP="004A4B95">
      <w:pPr>
        <w:numPr>
          <w:ilvl w:val="0"/>
          <w:numId w:val="20"/>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tabs(6)</w:t>
      </w:r>
    </w:p>
    <w:p w:rsidR="004A4B95" w:rsidRPr="004A4B95" w:rsidRDefault="004A4B95" w:rsidP="004A4B95">
      <w:pPr>
        <w:numPr>
          <w:ilvl w:val="0"/>
          <w:numId w:val="20"/>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expand(6)</w:t>
      </w:r>
    </w:p>
    <w:p w:rsidR="004A4B95" w:rsidRPr="004A4B95" w:rsidRDefault="004A4B95" w:rsidP="004A4B95">
      <w:pPr>
        <w:numPr>
          <w:ilvl w:val="0"/>
          <w:numId w:val="20"/>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None of the above</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43"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lastRenderedPageBreak/>
        <w:t>21. ___________ uses square brackets for comma-separated values in Python? Fill in the blanks with a Python collection.</w:t>
      </w:r>
    </w:p>
    <w:p w:rsidR="004A4B95" w:rsidRPr="004A4B95" w:rsidRDefault="004A4B95" w:rsidP="004A4B95">
      <w:pPr>
        <w:numPr>
          <w:ilvl w:val="0"/>
          <w:numId w:val="21"/>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Lists</w:t>
      </w:r>
    </w:p>
    <w:p w:rsidR="004A4B95" w:rsidRPr="004A4B95" w:rsidRDefault="004A4B95" w:rsidP="004A4B95">
      <w:pPr>
        <w:numPr>
          <w:ilvl w:val="0"/>
          <w:numId w:val="21"/>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Dictionary</w:t>
      </w:r>
    </w:p>
    <w:p w:rsidR="004A4B95" w:rsidRPr="004A4B95" w:rsidRDefault="004A4B95" w:rsidP="004A4B95">
      <w:pPr>
        <w:numPr>
          <w:ilvl w:val="0"/>
          <w:numId w:val="21"/>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Tuples</w:t>
      </w:r>
      <w:proofErr w:type="spellEnd"/>
    </w:p>
    <w:p w:rsidR="004A4B95" w:rsidRPr="004A4B95" w:rsidRDefault="004A4B95" w:rsidP="004A4B95">
      <w:pPr>
        <w:numPr>
          <w:ilvl w:val="0"/>
          <w:numId w:val="21"/>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None of the above</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44"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 xml:space="preserve">22. Are Python </w:t>
      </w:r>
      <w:proofErr w:type="spellStart"/>
      <w:r w:rsidRPr="004A4B95">
        <w:rPr>
          <w:rFonts w:ascii="Arial" w:eastAsia="Times New Roman" w:hAnsi="Arial" w:cs="Arial"/>
          <w:b/>
          <w:bCs/>
          <w:color w:val="303030"/>
          <w:sz w:val="30"/>
          <w:szCs w:val="30"/>
        </w:rPr>
        <w:t>Tuples</w:t>
      </w:r>
      <w:proofErr w:type="spellEnd"/>
      <w:r w:rsidRPr="004A4B95">
        <w:rPr>
          <w:rFonts w:ascii="Arial" w:eastAsia="Times New Roman" w:hAnsi="Arial" w:cs="Arial"/>
          <w:b/>
          <w:bCs/>
          <w:color w:val="303030"/>
          <w:sz w:val="30"/>
          <w:szCs w:val="30"/>
        </w:rPr>
        <w:t xml:space="preserve"> faster than Lists?</w:t>
      </w:r>
    </w:p>
    <w:p w:rsidR="004A4B95" w:rsidRPr="004A4B95" w:rsidRDefault="004A4B95" w:rsidP="004A4B95">
      <w:pPr>
        <w:numPr>
          <w:ilvl w:val="0"/>
          <w:numId w:val="22"/>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TRUE</w:t>
      </w:r>
    </w:p>
    <w:p w:rsidR="004A4B95" w:rsidRPr="004A4B95" w:rsidRDefault="004A4B95" w:rsidP="004A4B95">
      <w:pPr>
        <w:numPr>
          <w:ilvl w:val="0"/>
          <w:numId w:val="22"/>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FALSE</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45"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 xml:space="preserve">23. How to find the index of the first </w:t>
      </w:r>
      <w:proofErr w:type="gramStart"/>
      <w:r w:rsidRPr="004A4B95">
        <w:rPr>
          <w:rFonts w:ascii="Arial" w:eastAsia="Times New Roman" w:hAnsi="Arial" w:cs="Arial"/>
          <w:b/>
          <w:bCs/>
          <w:color w:val="303030"/>
          <w:sz w:val="30"/>
          <w:szCs w:val="30"/>
        </w:rPr>
        <w:t>occurrence of a specific value</w:t>
      </w:r>
      <w:proofErr w:type="gramEnd"/>
      <w:r w:rsidRPr="004A4B95">
        <w:rPr>
          <w:rFonts w:ascii="Arial" w:eastAsia="Times New Roman" w:hAnsi="Arial" w:cs="Arial"/>
          <w:b/>
          <w:bCs/>
          <w:color w:val="303030"/>
          <w:sz w:val="30"/>
          <w:szCs w:val="30"/>
        </w:rPr>
        <w:t xml:space="preserve"> “</w:t>
      </w:r>
      <w:proofErr w:type="spellStart"/>
      <w:r w:rsidRPr="004A4B95">
        <w:rPr>
          <w:rFonts w:ascii="Arial" w:eastAsia="Times New Roman" w:hAnsi="Arial" w:cs="Arial"/>
          <w:b/>
          <w:bCs/>
          <w:color w:val="303030"/>
          <w:sz w:val="30"/>
          <w:szCs w:val="30"/>
        </w:rPr>
        <w:t>i</w:t>
      </w:r>
      <w:proofErr w:type="spellEnd"/>
      <w:r w:rsidRPr="004A4B95">
        <w:rPr>
          <w:rFonts w:ascii="Arial" w:eastAsia="Times New Roman" w:hAnsi="Arial" w:cs="Arial"/>
          <w:b/>
          <w:bCs/>
          <w:color w:val="303030"/>
          <w:sz w:val="30"/>
          <w:szCs w:val="30"/>
        </w:rPr>
        <w:t>”, from the string “This is my website”?</w:t>
      </w:r>
    </w:p>
    <w:p w:rsidR="004A4B95" w:rsidRPr="004A4B95" w:rsidRDefault="004A4B95" w:rsidP="004A4B95">
      <w:pPr>
        <w:numPr>
          <w:ilvl w:val="0"/>
          <w:numId w:val="23"/>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str.find</w:t>
      </w:r>
      <w:proofErr w:type="spellEnd"/>
      <w:r w:rsidRPr="004A4B95">
        <w:rPr>
          <w:rFonts w:ascii="Arial" w:eastAsia="Times New Roman" w:hAnsi="Arial" w:cs="Arial"/>
          <w:color w:val="232323"/>
          <w:sz w:val="20"/>
          <w:szCs w:val="20"/>
        </w:rPr>
        <w:t>(“</w:t>
      </w:r>
      <w:proofErr w:type="spellStart"/>
      <w:r w:rsidRPr="004A4B95">
        <w:rPr>
          <w:rFonts w:ascii="Arial" w:eastAsia="Times New Roman" w:hAnsi="Arial" w:cs="Arial"/>
          <w:color w:val="232323"/>
          <w:sz w:val="20"/>
          <w:szCs w:val="20"/>
        </w:rPr>
        <w:t>i</w:t>
      </w:r>
      <w:proofErr w:type="spellEnd"/>
      <w:r w:rsidRPr="004A4B95">
        <w:rPr>
          <w:rFonts w:ascii="Arial" w:eastAsia="Times New Roman" w:hAnsi="Arial" w:cs="Arial"/>
          <w:color w:val="232323"/>
          <w:sz w:val="20"/>
          <w:szCs w:val="20"/>
        </w:rPr>
        <w:t>”)</w:t>
      </w:r>
    </w:p>
    <w:p w:rsidR="004A4B95" w:rsidRPr="004A4B95" w:rsidRDefault="004A4B95" w:rsidP="004A4B95">
      <w:pPr>
        <w:numPr>
          <w:ilvl w:val="0"/>
          <w:numId w:val="23"/>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str.find</w:t>
      </w:r>
      <w:proofErr w:type="spellEnd"/>
      <w:r w:rsidRPr="004A4B95">
        <w:rPr>
          <w:rFonts w:ascii="Arial" w:eastAsia="Times New Roman" w:hAnsi="Arial" w:cs="Arial"/>
          <w:color w:val="232323"/>
          <w:sz w:val="20"/>
          <w:szCs w:val="20"/>
        </w:rPr>
        <w:t>(</w:t>
      </w:r>
      <w:proofErr w:type="spellStart"/>
      <w:r w:rsidRPr="004A4B95">
        <w:rPr>
          <w:rFonts w:ascii="Arial" w:eastAsia="Times New Roman" w:hAnsi="Arial" w:cs="Arial"/>
          <w:color w:val="232323"/>
          <w:sz w:val="20"/>
          <w:szCs w:val="20"/>
        </w:rPr>
        <w:t>i</w:t>
      </w:r>
      <w:proofErr w:type="spellEnd"/>
      <w:r w:rsidRPr="004A4B95">
        <w:rPr>
          <w:rFonts w:ascii="Arial" w:eastAsia="Times New Roman" w:hAnsi="Arial" w:cs="Arial"/>
          <w:color w:val="232323"/>
          <w:sz w:val="20"/>
          <w:szCs w:val="20"/>
        </w:rPr>
        <w:t>)</w:t>
      </w:r>
    </w:p>
    <w:p w:rsidR="004A4B95" w:rsidRPr="004A4B95" w:rsidRDefault="004A4B95" w:rsidP="004A4B95">
      <w:pPr>
        <w:numPr>
          <w:ilvl w:val="0"/>
          <w:numId w:val="23"/>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color w:val="232323"/>
          <w:sz w:val="20"/>
          <w:szCs w:val="20"/>
        </w:rPr>
        <w:t>str.index</w:t>
      </w:r>
      <w:proofErr w:type="spellEnd"/>
      <w:r w:rsidRPr="004A4B95">
        <w:rPr>
          <w:rFonts w:ascii="Arial" w:eastAsia="Times New Roman" w:hAnsi="Arial" w:cs="Arial"/>
          <w:color w:val="232323"/>
          <w:sz w:val="20"/>
          <w:szCs w:val="20"/>
        </w:rPr>
        <w:t>()</w:t>
      </w:r>
    </w:p>
    <w:p w:rsidR="004A4B95" w:rsidRPr="004A4B95" w:rsidRDefault="004A4B95" w:rsidP="004A4B95">
      <w:pPr>
        <w:numPr>
          <w:ilvl w:val="0"/>
          <w:numId w:val="23"/>
        </w:numPr>
        <w:shd w:val="clear" w:color="auto" w:fill="EDEDED"/>
        <w:spacing w:after="0" w:line="240" w:lineRule="auto"/>
        <w:ind w:left="250"/>
        <w:textAlignment w:val="baseline"/>
        <w:rPr>
          <w:rFonts w:ascii="Arial" w:eastAsia="Times New Roman" w:hAnsi="Arial" w:cs="Arial"/>
          <w:color w:val="232323"/>
          <w:sz w:val="20"/>
          <w:szCs w:val="20"/>
        </w:rPr>
      </w:pPr>
      <w:proofErr w:type="spellStart"/>
      <w:r w:rsidRPr="004A4B95">
        <w:rPr>
          <w:rFonts w:ascii="Arial" w:eastAsia="Times New Roman" w:hAnsi="Arial" w:cs="Arial"/>
          <w:b/>
          <w:bCs/>
          <w:color w:val="232323"/>
          <w:sz w:val="20"/>
        </w:rPr>
        <w:t>str.index</w:t>
      </w:r>
      <w:proofErr w:type="spellEnd"/>
      <w:r w:rsidRPr="004A4B95">
        <w:rPr>
          <w:rFonts w:ascii="Arial" w:eastAsia="Times New Roman" w:hAnsi="Arial" w:cs="Arial"/>
          <w:b/>
          <w:bCs/>
          <w:color w:val="232323"/>
          <w:sz w:val="20"/>
        </w:rPr>
        <w:t>(“</w:t>
      </w:r>
      <w:proofErr w:type="spellStart"/>
      <w:r w:rsidRPr="004A4B95">
        <w:rPr>
          <w:rFonts w:ascii="Arial" w:eastAsia="Times New Roman" w:hAnsi="Arial" w:cs="Arial"/>
          <w:b/>
          <w:bCs/>
          <w:color w:val="232323"/>
          <w:sz w:val="20"/>
        </w:rPr>
        <w:t>i</w:t>
      </w:r>
      <w:proofErr w:type="spellEnd"/>
      <w:r w:rsidRPr="004A4B95">
        <w:rPr>
          <w:rFonts w:ascii="Arial" w:eastAsia="Times New Roman" w:hAnsi="Arial" w:cs="Arial"/>
          <w:b/>
          <w:bCs/>
          <w:color w:val="232323"/>
          <w:sz w:val="20"/>
        </w:rPr>
        <w:t>”)</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46"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24. How to display whether the date is AM/PM in Python?</w:t>
      </w:r>
    </w:p>
    <w:p w:rsidR="004A4B95" w:rsidRPr="004A4B95" w:rsidRDefault="004A4B95" w:rsidP="004A4B95">
      <w:pPr>
        <w:numPr>
          <w:ilvl w:val="0"/>
          <w:numId w:val="24"/>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Use the %H format code</w:t>
      </w:r>
    </w:p>
    <w:p w:rsidR="004A4B95" w:rsidRPr="004A4B95" w:rsidRDefault="004A4B95" w:rsidP="004A4B95">
      <w:pPr>
        <w:numPr>
          <w:ilvl w:val="0"/>
          <w:numId w:val="24"/>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Use the %p format code</w:t>
      </w:r>
    </w:p>
    <w:p w:rsidR="004A4B95" w:rsidRPr="004A4B95" w:rsidRDefault="004A4B95" w:rsidP="004A4B95">
      <w:pPr>
        <w:numPr>
          <w:ilvl w:val="0"/>
          <w:numId w:val="24"/>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Use the %y format code</w:t>
      </w:r>
    </w:p>
    <w:p w:rsidR="004A4B95" w:rsidRPr="004A4B95" w:rsidRDefault="004A4B95" w:rsidP="004A4B95">
      <w:pPr>
        <w:numPr>
          <w:ilvl w:val="0"/>
          <w:numId w:val="24"/>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Use the %I format code</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Times New Roman" w:eastAsia="Times New Roman" w:hAnsi="Times New Roman" w:cs="Times New Roman"/>
          <w:sz w:val="24"/>
          <w:szCs w:val="24"/>
        </w:rPr>
        <w:pict>
          <v:rect id="_x0000_i1047" style="width:0;height:.65pt" o:hralign="center" o:hrstd="t" o:hrnoshade="t" o:hr="t" fillcolor="#d4d4d4" stroked="f"/>
        </w:pict>
      </w:r>
    </w:p>
    <w:p w:rsidR="004A4B95" w:rsidRPr="004A4B95" w:rsidRDefault="004A4B95" w:rsidP="004A4B95">
      <w:pPr>
        <w:shd w:val="clear" w:color="auto" w:fill="EDEDED"/>
        <w:spacing w:before="250" w:after="125" w:line="476" w:lineRule="atLeast"/>
        <w:textAlignment w:val="baseline"/>
        <w:outlineLvl w:val="2"/>
        <w:rPr>
          <w:rFonts w:ascii="Arial" w:eastAsia="Times New Roman" w:hAnsi="Arial" w:cs="Arial"/>
          <w:b/>
          <w:bCs/>
          <w:color w:val="303030"/>
          <w:sz w:val="30"/>
          <w:szCs w:val="30"/>
        </w:rPr>
      </w:pPr>
      <w:r w:rsidRPr="004A4B95">
        <w:rPr>
          <w:rFonts w:ascii="Arial" w:eastAsia="Times New Roman" w:hAnsi="Arial" w:cs="Arial"/>
          <w:b/>
          <w:bCs/>
          <w:color w:val="303030"/>
          <w:sz w:val="30"/>
          <w:szCs w:val="30"/>
        </w:rPr>
        <w:t>25. Which of the following is the correct way to access a specific element from a Multi-Dimensional List?</w:t>
      </w:r>
    </w:p>
    <w:p w:rsidR="004A4B95" w:rsidRPr="004A4B95" w:rsidRDefault="004A4B95" w:rsidP="004A4B95">
      <w:pPr>
        <w:numPr>
          <w:ilvl w:val="0"/>
          <w:numId w:val="25"/>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list[</w:t>
      </w:r>
      <w:proofErr w:type="spellStart"/>
      <w:r w:rsidRPr="004A4B95">
        <w:rPr>
          <w:rFonts w:ascii="Arial" w:eastAsia="Times New Roman" w:hAnsi="Arial" w:cs="Arial"/>
          <w:color w:val="232323"/>
          <w:sz w:val="20"/>
          <w:szCs w:val="20"/>
        </w:rPr>
        <w:t>row_size:column_size</w:t>
      </w:r>
      <w:proofErr w:type="spellEnd"/>
      <w:r w:rsidRPr="004A4B95">
        <w:rPr>
          <w:rFonts w:ascii="Arial" w:eastAsia="Times New Roman" w:hAnsi="Arial" w:cs="Arial"/>
          <w:color w:val="232323"/>
          <w:sz w:val="20"/>
          <w:szCs w:val="20"/>
        </w:rPr>
        <w:t>]</w:t>
      </w:r>
    </w:p>
    <w:p w:rsidR="004A4B95" w:rsidRPr="004A4B95" w:rsidRDefault="004A4B95" w:rsidP="004A4B95">
      <w:pPr>
        <w:numPr>
          <w:ilvl w:val="0"/>
          <w:numId w:val="25"/>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b/>
          <w:bCs/>
          <w:color w:val="232323"/>
          <w:sz w:val="20"/>
        </w:rPr>
        <w:t>list[</w:t>
      </w:r>
      <w:proofErr w:type="spellStart"/>
      <w:r w:rsidRPr="004A4B95">
        <w:rPr>
          <w:rFonts w:ascii="Arial" w:eastAsia="Times New Roman" w:hAnsi="Arial" w:cs="Arial"/>
          <w:b/>
          <w:bCs/>
          <w:color w:val="232323"/>
          <w:sz w:val="20"/>
        </w:rPr>
        <w:t>row_size</w:t>
      </w:r>
      <w:proofErr w:type="spellEnd"/>
      <w:r w:rsidRPr="004A4B95">
        <w:rPr>
          <w:rFonts w:ascii="Arial" w:eastAsia="Times New Roman" w:hAnsi="Arial" w:cs="Arial"/>
          <w:b/>
          <w:bCs/>
          <w:color w:val="232323"/>
          <w:sz w:val="20"/>
        </w:rPr>
        <w:t>][</w:t>
      </w:r>
      <w:proofErr w:type="spellStart"/>
      <w:r w:rsidRPr="004A4B95">
        <w:rPr>
          <w:rFonts w:ascii="Arial" w:eastAsia="Times New Roman" w:hAnsi="Arial" w:cs="Arial"/>
          <w:b/>
          <w:bCs/>
          <w:color w:val="232323"/>
          <w:sz w:val="20"/>
        </w:rPr>
        <w:t>column_size</w:t>
      </w:r>
      <w:proofErr w:type="spellEnd"/>
      <w:r w:rsidRPr="004A4B95">
        <w:rPr>
          <w:rFonts w:ascii="Arial" w:eastAsia="Times New Roman" w:hAnsi="Arial" w:cs="Arial"/>
          <w:b/>
          <w:bCs/>
          <w:color w:val="232323"/>
          <w:sz w:val="20"/>
        </w:rPr>
        <w:t>]</w:t>
      </w:r>
    </w:p>
    <w:p w:rsidR="004A4B95" w:rsidRPr="004A4B95" w:rsidRDefault="004A4B95" w:rsidP="004A4B95">
      <w:pPr>
        <w:numPr>
          <w:ilvl w:val="0"/>
          <w:numId w:val="25"/>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list[(</w:t>
      </w:r>
      <w:proofErr w:type="spellStart"/>
      <w:r w:rsidRPr="004A4B95">
        <w:rPr>
          <w:rFonts w:ascii="Arial" w:eastAsia="Times New Roman" w:hAnsi="Arial" w:cs="Arial"/>
          <w:color w:val="232323"/>
          <w:sz w:val="20"/>
          <w:szCs w:val="20"/>
        </w:rPr>
        <w:t>row_size</w:t>
      </w:r>
      <w:proofErr w:type="spellEnd"/>
      <w:r w:rsidRPr="004A4B95">
        <w:rPr>
          <w:rFonts w:ascii="Arial" w:eastAsia="Times New Roman" w:hAnsi="Arial" w:cs="Arial"/>
          <w:color w:val="232323"/>
          <w:sz w:val="20"/>
          <w:szCs w:val="20"/>
        </w:rPr>
        <w:t>)(</w:t>
      </w:r>
      <w:proofErr w:type="spellStart"/>
      <w:r w:rsidRPr="004A4B95">
        <w:rPr>
          <w:rFonts w:ascii="Arial" w:eastAsia="Times New Roman" w:hAnsi="Arial" w:cs="Arial"/>
          <w:color w:val="232323"/>
          <w:sz w:val="20"/>
          <w:szCs w:val="20"/>
        </w:rPr>
        <w:t>column_size</w:t>
      </w:r>
      <w:proofErr w:type="spellEnd"/>
      <w:r w:rsidRPr="004A4B95">
        <w:rPr>
          <w:rFonts w:ascii="Arial" w:eastAsia="Times New Roman" w:hAnsi="Arial" w:cs="Arial"/>
          <w:color w:val="232323"/>
          <w:sz w:val="20"/>
          <w:szCs w:val="20"/>
        </w:rPr>
        <w:t>)]</w:t>
      </w:r>
    </w:p>
    <w:p w:rsidR="004A4B95" w:rsidRPr="004A4B95" w:rsidRDefault="004A4B95" w:rsidP="004A4B95">
      <w:pPr>
        <w:numPr>
          <w:ilvl w:val="0"/>
          <w:numId w:val="25"/>
        </w:numPr>
        <w:shd w:val="clear" w:color="auto" w:fill="EDEDED"/>
        <w:spacing w:after="0" w:line="240" w:lineRule="auto"/>
        <w:ind w:left="250"/>
        <w:textAlignment w:val="baseline"/>
        <w:rPr>
          <w:rFonts w:ascii="Arial" w:eastAsia="Times New Roman" w:hAnsi="Arial" w:cs="Arial"/>
          <w:color w:val="232323"/>
          <w:sz w:val="20"/>
          <w:szCs w:val="20"/>
        </w:rPr>
      </w:pPr>
      <w:r w:rsidRPr="004A4B95">
        <w:rPr>
          <w:rFonts w:ascii="Arial" w:eastAsia="Times New Roman" w:hAnsi="Arial" w:cs="Arial"/>
          <w:color w:val="232323"/>
          <w:sz w:val="20"/>
          <w:szCs w:val="20"/>
        </w:rPr>
        <w:t>None of the above</w:t>
      </w:r>
    </w:p>
    <w:p w:rsidR="004A4B95" w:rsidRPr="004A4B95" w:rsidRDefault="004A4B95" w:rsidP="004A4B95">
      <w:pPr>
        <w:shd w:val="clear" w:color="auto" w:fill="FFFFFF"/>
        <w:spacing w:line="301" w:lineRule="atLeast"/>
        <w:rPr>
          <w:rFonts w:ascii="Helvetica" w:eastAsia="Times New Roman" w:hAnsi="Helvetica" w:cs="Times New Roman"/>
          <w:sz w:val="21"/>
          <w:szCs w:val="21"/>
        </w:rPr>
      </w:pPr>
      <w:proofErr w:type="spellStart"/>
      <w:proofErr w:type="gramStart"/>
      <w:r w:rsidRPr="004A4B95">
        <w:rPr>
          <w:rFonts w:ascii="Helvetica" w:eastAsia="Times New Roman" w:hAnsi="Helvetica" w:cs="Times New Roman"/>
          <w:b/>
          <w:bCs/>
          <w:sz w:val="21"/>
        </w:rPr>
        <w:t>ariables</w:t>
      </w:r>
      <w:proofErr w:type="spellEnd"/>
      <w:proofErr w:type="gramEnd"/>
      <w:r w:rsidRPr="004A4B95">
        <w:rPr>
          <w:rFonts w:ascii="Helvetica" w:eastAsia="Times New Roman" w:hAnsi="Helvetica" w:cs="Times New Roman"/>
          <w:b/>
          <w:bCs/>
          <w:sz w:val="21"/>
        </w:rPr>
        <w:t xml:space="preserve"> and Data Types (</w:t>
      </w:r>
      <w:proofErr w:type="spellStart"/>
      <w:r w:rsidRPr="004A4B95">
        <w:rPr>
          <w:rFonts w:ascii="Helvetica" w:eastAsia="Times New Roman" w:hAnsi="Helvetica" w:cs="Times New Roman"/>
          <w:b/>
          <w:bCs/>
          <w:sz w:val="21"/>
        </w:rPr>
        <w:t>int</w:t>
      </w:r>
      <w:proofErr w:type="spellEnd"/>
      <w:r w:rsidRPr="004A4B95">
        <w:rPr>
          <w:rFonts w:ascii="Helvetica" w:eastAsia="Times New Roman" w:hAnsi="Helvetica" w:cs="Times New Roman"/>
          <w:b/>
          <w:bCs/>
          <w:sz w:val="21"/>
        </w:rPr>
        <w:t xml:space="preserve">, float, </w:t>
      </w:r>
      <w:proofErr w:type="spellStart"/>
      <w:r w:rsidRPr="004A4B95">
        <w:rPr>
          <w:rFonts w:ascii="Helvetica" w:eastAsia="Times New Roman" w:hAnsi="Helvetica" w:cs="Times New Roman"/>
          <w:b/>
          <w:bCs/>
          <w:sz w:val="21"/>
        </w:rPr>
        <w:t>str</w:t>
      </w:r>
      <w:proofErr w:type="spellEnd"/>
      <w:r w:rsidRPr="004A4B95">
        <w:rPr>
          <w:rFonts w:ascii="Helvetica" w:eastAsia="Times New Roman" w:hAnsi="Helvetica" w:cs="Times New Roman"/>
          <w:b/>
          <w:bCs/>
          <w:sz w:val="21"/>
        </w:rPr>
        <w:t xml:space="preserve">, </w:t>
      </w:r>
      <w:proofErr w:type="spellStart"/>
      <w:r w:rsidRPr="004A4B95">
        <w:rPr>
          <w:rFonts w:ascii="Helvetica" w:eastAsia="Times New Roman" w:hAnsi="Helvetica" w:cs="Times New Roman"/>
          <w:b/>
          <w:bCs/>
          <w:sz w:val="21"/>
        </w:rPr>
        <w:t>bool</w:t>
      </w:r>
      <w:proofErr w:type="spellEnd"/>
      <w:r w:rsidRPr="004A4B95">
        <w:rPr>
          <w:rFonts w:ascii="Helvetica" w:eastAsia="Times New Roman" w:hAnsi="Helvetica" w:cs="Times New Roman"/>
          <w:b/>
          <w:bCs/>
          <w:sz w:val="21"/>
        </w:rPr>
        <w:t>, etc.)</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5" w:tgtFrame="_blank" w:history="1">
        <w:r w:rsidRPr="004A4B95">
          <w:rPr>
            <w:rFonts w:ascii="Helvetica" w:eastAsia="Times New Roman" w:hAnsi="Helvetica" w:cs="Times New Roman"/>
            <w:color w:val="448AFF"/>
            <w:sz w:val="20"/>
          </w:rPr>
          <w:t>What are variables in Python? Rules for naming variables in Python.</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Explain how Python variables are declared and assigned values.</w:t>
      </w:r>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Describe the naming conventions and restrictions for variable names.</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6" w:tgtFrame="_blank" w:history="1">
        <w:r w:rsidRPr="004A4B95">
          <w:rPr>
            <w:rFonts w:ascii="Helvetica" w:eastAsia="Times New Roman" w:hAnsi="Helvetica" w:cs="Times New Roman"/>
            <w:color w:val="448AFF"/>
            <w:sz w:val="20"/>
          </w:rPr>
          <w:t>What are the built-in data types in Python?</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Python provides several built-in data types to represent different kinds of data.</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7" w:tgtFrame="_blank" w:history="1">
        <w:r w:rsidRPr="004A4B95">
          <w:rPr>
            <w:rFonts w:ascii="Helvetica" w:eastAsia="Times New Roman" w:hAnsi="Helvetica" w:cs="Times New Roman"/>
            <w:color w:val="448AFF"/>
            <w:sz w:val="20"/>
          </w:rPr>
          <w:t>Differentiate between mutable and immutable data types in Python.</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Give examples of mutable and immutable data types.</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8" w:tgtFrame="_blank" w:history="1">
        <w:r w:rsidRPr="004A4B95">
          <w:rPr>
            <w:rFonts w:ascii="Helvetica" w:eastAsia="Times New Roman" w:hAnsi="Helvetica" w:cs="Times New Roman"/>
            <w:color w:val="448AFF"/>
            <w:sz w:val="20"/>
          </w:rPr>
          <w:t>What is dynamic typing in Python?</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Explain how Python handles variable types dynamically at runtime.</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9" w:tgtFrame="_blank" w:history="1">
        <w:r w:rsidRPr="004A4B95">
          <w:rPr>
            <w:rFonts w:ascii="Helvetica" w:eastAsia="Times New Roman" w:hAnsi="Helvetica" w:cs="Times New Roman"/>
            <w:color w:val="448AFF"/>
            <w:sz w:val="20"/>
          </w:rPr>
          <w:t>How do you convert one data type to another in Python?</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Demonstrate explicit type conversions (casting) and implicit type conversions.</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10" w:tgtFrame="_blank" w:history="1">
        <w:r w:rsidRPr="004A4B95">
          <w:rPr>
            <w:rFonts w:ascii="Helvetica" w:eastAsia="Times New Roman" w:hAnsi="Helvetica" w:cs="Times New Roman"/>
            <w:color w:val="448AFF"/>
            <w:sz w:val="20"/>
          </w:rPr>
          <w:t xml:space="preserve">Explain the difference between the </w:t>
        </w:r>
        <w:proofErr w:type="spellStart"/>
        <w:r w:rsidRPr="004A4B95">
          <w:rPr>
            <w:rFonts w:ascii="Helvetica" w:eastAsia="Times New Roman" w:hAnsi="Helvetica" w:cs="Times New Roman"/>
            <w:color w:val="448AFF"/>
            <w:sz w:val="20"/>
          </w:rPr>
          <w:t>int</w:t>
        </w:r>
        <w:proofErr w:type="spellEnd"/>
        <w:r w:rsidRPr="004A4B95">
          <w:rPr>
            <w:rFonts w:ascii="Helvetica" w:eastAsia="Times New Roman" w:hAnsi="Helvetica" w:cs="Times New Roman"/>
            <w:color w:val="448AFF"/>
            <w:sz w:val="20"/>
          </w:rPr>
          <w:t xml:space="preserve"> and float data types.</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Describe how Python handles integers and floating-point numbers, including precision and operations.</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11" w:tgtFrame="_blank" w:history="1">
        <w:r w:rsidRPr="004A4B95">
          <w:rPr>
            <w:rFonts w:ascii="Helvetica" w:eastAsia="Times New Roman" w:hAnsi="Helvetica" w:cs="Times New Roman"/>
            <w:color w:val="448AFF"/>
            <w:sz w:val="20"/>
          </w:rPr>
          <w:t xml:space="preserve">What is the maximum and minimum value for an </w:t>
        </w:r>
        <w:proofErr w:type="spellStart"/>
        <w:r w:rsidRPr="004A4B95">
          <w:rPr>
            <w:rFonts w:ascii="Helvetica" w:eastAsia="Times New Roman" w:hAnsi="Helvetica" w:cs="Times New Roman"/>
            <w:color w:val="448AFF"/>
            <w:sz w:val="20"/>
          </w:rPr>
          <w:t>int</w:t>
        </w:r>
        <w:proofErr w:type="spellEnd"/>
        <w:r w:rsidRPr="004A4B95">
          <w:rPr>
            <w:rFonts w:ascii="Helvetica" w:eastAsia="Times New Roman" w:hAnsi="Helvetica" w:cs="Times New Roman"/>
            <w:color w:val="448AFF"/>
            <w:sz w:val="20"/>
          </w:rPr>
          <w:t>, float, and string data type in Python?</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Explain the limits of data types on different platforms.</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12" w:tgtFrame="_blank" w:history="1">
        <w:r w:rsidRPr="004A4B95">
          <w:rPr>
            <w:rFonts w:ascii="Helvetica" w:eastAsia="Times New Roman" w:hAnsi="Helvetica" w:cs="Times New Roman"/>
            <w:color w:val="448AFF"/>
            <w:sz w:val="20"/>
          </w:rPr>
          <w:t>How do you create a string in Python?</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Create strings using single quotes, double quotes, and triple quotes.</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13" w:tgtFrame="_blank" w:history="1">
        <w:r w:rsidRPr="004A4B95">
          <w:rPr>
            <w:rFonts w:ascii="Helvetica" w:eastAsia="Times New Roman" w:hAnsi="Helvetica" w:cs="Times New Roman"/>
            <w:color w:val="448AFF"/>
            <w:sz w:val="20"/>
          </w:rPr>
          <w:t>How do escape characters work in Python strings? Provide some examples.</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Describe how escape characters are used to include special characters in strings.</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14" w:tgtFrame="_blank" w:history="1">
        <w:r w:rsidRPr="004A4B95">
          <w:rPr>
            <w:rFonts w:ascii="Helvetica" w:eastAsia="Times New Roman" w:hAnsi="Helvetica" w:cs="Times New Roman"/>
            <w:color w:val="448AFF"/>
            <w:sz w:val="20"/>
          </w:rPr>
          <w:t>How do you concatenate strings in Python?</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Show various methods for combining strings.</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15" w:tgtFrame="_blank" w:history="1">
        <w:r w:rsidRPr="004A4B95">
          <w:rPr>
            <w:rFonts w:ascii="Helvetica" w:eastAsia="Times New Roman" w:hAnsi="Helvetica" w:cs="Times New Roman"/>
            <w:color w:val="448AFF"/>
            <w:sz w:val="20"/>
          </w:rPr>
          <w:t>How does Python handle string interpolation?</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Describe string interpolation and how to achieve it using f-strings or the .</w:t>
      </w:r>
      <w:proofErr w:type="gramStart"/>
      <w:r w:rsidRPr="004A4B95">
        <w:rPr>
          <w:rFonts w:ascii="Helvetica" w:eastAsia="Times New Roman" w:hAnsi="Helvetica" w:cs="Times New Roman"/>
          <w:sz w:val="21"/>
          <w:szCs w:val="21"/>
        </w:rPr>
        <w:t>format(</w:t>
      </w:r>
      <w:proofErr w:type="gramEnd"/>
      <w:r w:rsidRPr="004A4B95">
        <w:rPr>
          <w:rFonts w:ascii="Helvetica" w:eastAsia="Times New Roman" w:hAnsi="Helvetica" w:cs="Times New Roman"/>
          <w:sz w:val="21"/>
          <w:szCs w:val="21"/>
        </w:rPr>
        <w:t>) method.</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16" w:tgtFrame="_blank" w:history="1">
        <w:r w:rsidRPr="004A4B95">
          <w:rPr>
            <w:rFonts w:ascii="Helvetica" w:eastAsia="Times New Roman" w:hAnsi="Helvetica" w:cs="Times New Roman"/>
            <w:color w:val="448AFF"/>
            <w:sz w:val="20"/>
          </w:rPr>
          <w:t>What is the best way to check whether a string contains a specific substring in Python?</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Check for substrings in a string using different approaches.</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17" w:tgtFrame="_blank" w:history="1">
        <w:r w:rsidRPr="004A4B95">
          <w:rPr>
            <w:rFonts w:ascii="Helvetica" w:eastAsia="Times New Roman" w:hAnsi="Helvetica" w:cs="Times New Roman"/>
            <w:color w:val="448AFF"/>
            <w:sz w:val="20"/>
          </w:rPr>
          <w:t>What are Boolean values used for in Python?</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Describe the significance of Boolean values (True and False) in control flow.</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18" w:tgtFrame="_blank" w:history="1">
        <w:r w:rsidRPr="004A4B95">
          <w:rPr>
            <w:rFonts w:ascii="Helvetica" w:eastAsia="Times New Roman" w:hAnsi="Helvetica" w:cs="Times New Roman"/>
            <w:color w:val="448AFF"/>
            <w:sz w:val="20"/>
          </w:rPr>
          <w:t>How to convert a string containing a numerical value to an actual number?</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 xml:space="preserve">Illustrate the process of converting a string to an </w:t>
      </w:r>
      <w:proofErr w:type="spellStart"/>
      <w:r w:rsidRPr="004A4B95">
        <w:rPr>
          <w:rFonts w:ascii="Helvetica" w:eastAsia="Times New Roman" w:hAnsi="Helvetica" w:cs="Times New Roman"/>
          <w:sz w:val="21"/>
          <w:szCs w:val="21"/>
        </w:rPr>
        <w:t>int</w:t>
      </w:r>
      <w:proofErr w:type="spellEnd"/>
      <w:r w:rsidRPr="004A4B95">
        <w:rPr>
          <w:rFonts w:ascii="Helvetica" w:eastAsia="Times New Roman" w:hAnsi="Helvetica" w:cs="Times New Roman"/>
          <w:sz w:val="21"/>
          <w:szCs w:val="21"/>
        </w:rPr>
        <w:t xml:space="preserve"> or float data type.</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19" w:tgtFrame="_blank" w:history="1">
        <w:r w:rsidRPr="004A4B95">
          <w:rPr>
            <w:rFonts w:ascii="Helvetica" w:eastAsia="Times New Roman" w:hAnsi="Helvetica" w:cs="Times New Roman"/>
            <w:color w:val="448AFF"/>
            <w:sz w:val="20"/>
          </w:rPr>
          <w:t>How do you handle user input in Python, and what data type is the input?</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Demonstrate how to obtain user input and how Python interprets it by default.</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20" w:tgtFrame="_blank" w:history="1">
        <w:r w:rsidRPr="004A4B95">
          <w:rPr>
            <w:rFonts w:ascii="Helvetica" w:eastAsia="Times New Roman" w:hAnsi="Helvetica" w:cs="Times New Roman"/>
            <w:color w:val="448AFF"/>
            <w:sz w:val="20"/>
          </w:rPr>
          <w:t xml:space="preserve">What is the </w:t>
        </w:r>
        <w:proofErr w:type="spellStart"/>
        <w:r w:rsidRPr="004A4B95">
          <w:rPr>
            <w:rFonts w:ascii="Helvetica" w:eastAsia="Times New Roman" w:hAnsi="Helvetica" w:cs="Times New Roman"/>
            <w:color w:val="448AFF"/>
            <w:sz w:val="20"/>
          </w:rPr>
          <w:t>NoneType</w:t>
        </w:r>
        <w:proofErr w:type="spellEnd"/>
        <w:r w:rsidRPr="004A4B95">
          <w:rPr>
            <w:rFonts w:ascii="Helvetica" w:eastAsia="Times New Roman" w:hAnsi="Helvetica" w:cs="Times New Roman"/>
            <w:color w:val="448AFF"/>
            <w:sz w:val="20"/>
          </w:rPr>
          <w:t xml:space="preserve"> data type, and what does it represent?</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 xml:space="preserve">Explain the purpose of the </w:t>
      </w:r>
      <w:proofErr w:type="spellStart"/>
      <w:r w:rsidRPr="004A4B95">
        <w:rPr>
          <w:rFonts w:ascii="Helvetica" w:eastAsia="Times New Roman" w:hAnsi="Helvetica" w:cs="Times New Roman"/>
          <w:sz w:val="21"/>
          <w:szCs w:val="21"/>
        </w:rPr>
        <w:t>NoneType</w:t>
      </w:r>
      <w:proofErr w:type="spellEnd"/>
      <w:r w:rsidRPr="004A4B95">
        <w:rPr>
          <w:rFonts w:ascii="Helvetica" w:eastAsia="Times New Roman" w:hAnsi="Helvetica" w:cs="Times New Roman"/>
          <w:sz w:val="21"/>
          <w:szCs w:val="21"/>
        </w:rPr>
        <w:t xml:space="preserve"> data type and its significance in Python.</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21" w:tgtFrame="_blank" w:history="1">
        <w:r w:rsidRPr="004A4B95">
          <w:rPr>
            <w:rFonts w:ascii="Helvetica" w:eastAsia="Times New Roman" w:hAnsi="Helvetica" w:cs="Times New Roman"/>
            <w:color w:val="448AFF"/>
            <w:sz w:val="20"/>
          </w:rPr>
          <w:t xml:space="preserve">What </w:t>
        </w:r>
        <w:proofErr w:type="gramStart"/>
        <w:r w:rsidRPr="004A4B95">
          <w:rPr>
            <w:rFonts w:ascii="Helvetica" w:eastAsia="Times New Roman" w:hAnsi="Helvetica" w:cs="Times New Roman"/>
            <w:color w:val="448AFF"/>
            <w:sz w:val="20"/>
          </w:rPr>
          <w:t>is the difference</w:t>
        </w:r>
        <w:proofErr w:type="gramEnd"/>
        <w:r w:rsidRPr="004A4B95">
          <w:rPr>
            <w:rFonts w:ascii="Helvetica" w:eastAsia="Times New Roman" w:hAnsi="Helvetica" w:cs="Times New Roman"/>
            <w:color w:val="448AFF"/>
            <w:sz w:val="20"/>
          </w:rPr>
          <w:t xml:space="preserve"> between == and is in Python?</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Clarify the distinction between equality (==) and identity (is) comparisons.</w:t>
      </w:r>
    </w:p>
    <w:p w:rsidR="004A4B95" w:rsidRPr="004A4B95" w:rsidRDefault="004A4B95" w:rsidP="004A4B95">
      <w:pPr>
        <w:numPr>
          <w:ilvl w:val="0"/>
          <w:numId w:val="26"/>
        </w:numPr>
        <w:shd w:val="clear" w:color="auto" w:fill="FFFFFF"/>
        <w:spacing w:before="100" w:beforeAutospacing="1" w:after="125" w:line="360" w:lineRule="atLeast"/>
        <w:rPr>
          <w:rFonts w:ascii="Helvetica" w:eastAsia="Times New Roman" w:hAnsi="Helvetica" w:cs="Times New Roman"/>
          <w:sz w:val="20"/>
          <w:szCs w:val="20"/>
        </w:rPr>
      </w:pPr>
      <w:hyperlink r:id="rId22" w:tgtFrame="_blank" w:history="1">
        <w:r w:rsidRPr="004A4B95">
          <w:rPr>
            <w:rFonts w:ascii="Helvetica" w:eastAsia="Times New Roman" w:hAnsi="Helvetica" w:cs="Times New Roman"/>
            <w:color w:val="448AFF"/>
            <w:sz w:val="20"/>
          </w:rPr>
          <w:t>How do you check the type of a variable in Python?</w:t>
        </w:r>
      </w:hyperlink>
    </w:p>
    <w:p w:rsidR="004A4B95" w:rsidRPr="004A4B95" w:rsidRDefault="004A4B95" w:rsidP="004A4B95">
      <w:pPr>
        <w:shd w:val="clear" w:color="auto" w:fill="FFFFFF"/>
        <w:spacing w:line="301" w:lineRule="atLeast"/>
        <w:ind w:left="720"/>
        <w:rPr>
          <w:rFonts w:ascii="Helvetica" w:eastAsia="Times New Roman" w:hAnsi="Helvetica" w:cs="Times New Roman"/>
          <w:sz w:val="21"/>
          <w:szCs w:val="21"/>
        </w:rPr>
      </w:pPr>
      <w:r w:rsidRPr="004A4B95">
        <w:rPr>
          <w:rFonts w:ascii="Helvetica" w:eastAsia="Times New Roman" w:hAnsi="Helvetica" w:cs="Times New Roman"/>
          <w:sz w:val="21"/>
          <w:szCs w:val="21"/>
        </w:rPr>
        <w:t>Provide methods to determine the data type of a variable during runtime.</w:t>
      </w:r>
    </w:p>
    <w:p w:rsidR="004A4B95" w:rsidRDefault="004A4B95" w:rsidP="004A4B95">
      <w:pPr>
        <w:pStyle w:val="Heading1"/>
        <w:spacing w:before="0"/>
        <w:rPr>
          <w:rFonts w:ascii="Segoe UI" w:hAnsi="Segoe UI" w:cs="Segoe UI"/>
          <w:color w:val="000000"/>
          <w:sz w:val="40"/>
          <w:szCs w:val="40"/>
        </w:rPr>
      </w:pPr>
      <w:r>
        <w:rPr>
          <w:rFonts w:ascii="Segoe UI" w:hAnsi="Segoe UI" w:cs="Segoe UI"/>
          <w:color w:val="000000"/>
          <w:sz w:val="40"/>
          <w:szCs w:val="40"/>
        </w:rPr>
        <w:t>Python MCQs</w:t>
      </w:r>
    </w:p>
    <w:p w:rsidR="004A4B95" w:rsidRDefault="004A4B95" w:rsidP="004A4B95">
      <w:pPr>
        <w:pStyle w:val="NormalWeb"/>
        <w:rPr>
          <w:rFonts w:ascii="Segoe UI" w:hAnsi="Segoe UI" w:cs="Segoe UI"/>
          <w:color w:val="000000"/>
          <w:sz w:val="21"/>
          <w:szCs w:val="21"/>
        </w:rPr>
      </w:pPr>
      <w:r>
        <w:rPr>
          <w:rStyle w:val="Strong"/>
          <w:rFonts w:ascii="Segoe UI" w:hAnsi="Segoe UI" w:cs="Segoe UI"/>
          <w:color w:val="000000"/>
          <w:sz w:val="21"/>
          <w:szCs w:val="21"/>
        </w:rPr>
        <w:t>Python</w:t>
      </w:r>
      <w:r>
        <w:rPr>
          <w:rFonts w:ascii="Segoe UI" w:hAnsi="Segoe UI" w:cs="Segoe UI"/>
          <w:color w:val="000000"/>
          <w:sz w:val="21"/>
          <w:szCs w:val="21"/>
        </w:rPr>
        <w:t> is an object-oriented, high-level, interpreted programming language with dynamic semantics. Python has a rich set of high-level in-built data structures (data types) which combined with dynamic typing and data typing. It makes Python a very popular and attractive programming language for rapid application development, scripting.</w:t>
      </w:r>
    </w:p>
    <w:p w:rsidR="004A4B95" w:rsidRDefault="004A4B95" w:rsidP="004A4B95">
      <w:pPr>
        <w:pStyle w:val="NormalWeb"/>
        <w:rPr>
          <w:rFonts w:ascii="Segoe UI" w:hAnsi="Segoe UI" w:cs="Segoe UI"/>
          <w:color w:val="000000"/>
          <w:sz w:val="21"/>
          <w:szCs w:val="21"/>
        </w:rPr>
      </w:pPr>
      <w:r>
        <w:rPr>
          <w:rStyle w:val="Strong"/>
          <w:rFonts w:ascii="Segoe UI" w:hAnsi="Segoe UI" w:cs="Segoe UI"/>
          <w:color w:val="000000"/>
          <w:sz w:val="21"/>
          <w:szCs w:val="21"/>
        </w:rPr>
        <w:t>Python MCQs</w:t>
      </w:r>
      <w:r>
        <w:rPr>
          <w:rFonts w:ascii="Segoe UI" w:hAnsi="Segoe UI" w:cs="Segoe UI"/>
          <w:color w:val="000000"/>
          <w:sz w:val="21"/>
          <w:szCs w:val="21"/>
        </w:rPr>
        <w:t>: This section contains </w:t>
      </w:r>
      <w:r>
        <w:rPr>
          <w:rStyle w:val="Strong"/>
          <w:rFonts w:ascii="Segoe UI" w:hAnsi="Segoe UI" w:cs="Segoe UI"/>
          <w:i/>
          <w:iCs/>
          <w:color w:val="000000"/>
          <w:sz w:val="21"/>
          <w:szCs w:val="21"/>
        </w:rPr>
        <w:t>multiple-choice questions and answers on the Python programming language</w:t>
      </w:r>
      <w:r>
        <w:rPr>
          <w:rFonts w:ascii="Segoe UI" w:hAnsi="Segoe UI" w:cs="Segoe UI"/>
          <w:color w:val="000000"/>
          <w:sz w:val="21"/>
          <w:szCs w:val="21"/>
        </w:rPr>
        <w:t>. It will help the students to test their skills and prepare well for their exams.</w:t>
      </w:r>
    </w:p>
    <w:p w:rsidR="004A4B95" w:rsidRDefault="004A4B95" w:rsidP="004A4B95">
      <w:pPr>
        <w:pStyle w:val="Heading2"/>
        <w:spacing w:before="63" w:after="63"/>
        <w:rPr>
          <w:rFonts w:ascii="Segoe UI" w:hAnsi="Segoe UI" w:cs="Segoe UI"/>
          <w:b w:val="0"/>
          <w:bCs w:val="0"/>
          <w:color w:val="000000"/>
          <w:sz w:val="35"/>
          <w:szCs w:val="35"/>
        </w:rPr>
      </w:pPr>
      <w:r>
        <w:rPr>
          <w:rFonts w:ascii="Segoe UI" w:hAnsi="Segoe UI" w:cs="Segoe UI"/>
          <w:b w:val="0"/>
          <w:bCs w:val="0"/>
          <w:color w:val="000000"/>
          <w:sz w:val="35"/>
          <w:szCs w:val="35"/>
        </w:rPr>
        <w:t>List of Python MCQs</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1. Python is a ___object-oriented programming language.</w:t>
      </w:r>
    </w:p>
    <w:p w:rsidR="004A4B95" w:rsidRDefault="004A4B95" w:rsidP="004A4B95">
      <w:pPr>
        <w:numPr>
          <w:ilvl w:val="0"/>
          <w:numId w:val="2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Special purpose</w:t>
      </w:r>
    </w:p>
    <w:p w:rsidR="004A4B95" w:rsidRDefault="004A4B95" w:rsidP="004A4B95">
      <w:pPr>
        <w:numPr>
          <w:ilvl w:val="0"/>
          <w:numId w:val="2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General purpose</w:t>
      </w:r>
    </w:p>
    <w:p w:rsidR="004A4B95" w:rsidRDefault="004A4B95" w:rsidP="004A4B95">
      <w:pPr>
        <w:numPr>
          <w:ilvl w:val="0"/>
          <w:numId w:val="2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Medium level programming language</w:t>
      </w:r>
    </w:p>
    <w:p w:rsidR="004A4B95" w:rsidRDefault="004A4B95" w:rsidP="004A4B95">
      <w:pPr>
        <w:numPr>
          <w:ilvl w:val="0"/>
          <w:numId w:val="2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All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B) General purpose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 xml:space="preserve">As a General Purpose Object-Oriented Programming Language, Python can model real-world entities, which makes it a useful tool for data scientists. Because it performs type checking at runtime, </w:t>
      </w:r>
      <w:r>
        <w:rPr>
          <w:rFonts w:ascii="Segoe UI" w:hAnsi="Segoe UI" w:cs="Segoe UI"/>
          <w:color w:val="000000"/>
          <w:sz w:val="21"/>
          <w:szCs w:val="21"/>
        </w:rPr>
        <w:lastRenderedPageBreak/>
        <w:t>it is also known as dynamically typed code. Python is a general-purpose programming language, which means that it is widely used in every domain. This is due to the fact that it is very simple to understand and scalable, which allows for rapid development.</w:t>
      </w:r>
    </w:p>
    <w:p w:rsidR="004A4B95" w:rsidRDefault="004A4B95" w:rsidP="004A4B95">
      <w:pPr>
        <w:pStyle w:val="btndisc"/>
        <w:spacing w:after="0" w:afterAutospacing="0"/>
        <w:jc w:val="right"/>
        <w:rPr>
          <w:rFonts w:ascii="Segoe UI" w:hAnsi="Segoe UI" w:cs="Segoe UI"/>
          <w:color w:val="000000"/>
          <w:sz w:val="21"/>
          <w:szCs w:val="21"/>
        </w:rPr>
      </w:pPr>
      <w:hyperlink r:id="rId23"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48"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2. Amongst the following, who is the developer of Python programming?</w:t>
      </w:r>
    </w:p>
    <w:p w:rsidR="004A4B95" w:rsidRDefault="004A4B95" w:rsidP="004A4B95">
      <w:pPr>
        <w:numPr>
          <w:ilvl w:val="0"/>
          <w:numId w:val="2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Guido van </w:t>
      </w:r>
      <w:proofErr w:type="spellStart"/>
      <w:r>
        <w:rPr>
          <w:rFonts w:ascii="Segoe UI" w:hAnsi="Segoe UI" w:cs="Segoe UI"/>
          <w:color w:val="000000"/>
          <w:sz w:val="21"/>
          <w:szCs w:val="21"/>
        </w:rPr>
        <w:t>Rossum</w:t>
      </w:r>
      <w:proofErr w:type="spellEnd"/>
    </w:p>
    <w:p w:rsidR="004A4B95" w:rsidRDefault="004A4B95" w:rsidP="004A4B95">
      <w:pPr>
        <w:numPr>
          <w:ilvl w:val="0"/>
          <w:numId w:val="2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Denis Ritchie</w:t>
      </w:r>
    </w:p>
    <w:p w:rsidR="004A4B95" w:rsidRDefault="004A4B95" w:rsidP="004A4B95">
      <w:pPr>
        <w:numPr>
          <w:ilvl w:val="0"/>
          <w:numId w:val="2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Y.C. </w:t>
      </w:r>
      <w:proofErr w:type="spellStart"/>
      <w:r>
        <w:rPr>
          <w:rFonts w:ascii="Segoe UI" w:hAnsi="Segoe UI" w:cs="Segoe UI"/>
          <w:color w:val="000000"/>
          <w:sz w:val="21"/>
          <w:szCs w:val="21"/>
        </w:rPr>
        <w:t>Khenderakar</w:t>
      </w:r>
      <w:proofErr w:type="spellEnd"/>
    </w:p>
    <w:p w:rsidR="004A4B95" w:rsidRDefault="004A4B95" w:rsidP="004A4B95">
      <w:pPr>
        <w:numPr>
          <w:ilvl w:val="0"/>
          <w:numId w:val="2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None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xml:space="preserve"> A) Guido van </w:t>
      </w:r>
      <w:proofErr w:type="spellStart"/>
      <w:r>
        <w:rPr>
          <w:rFonts w:ascii="Segoe UI" w:hAnsi="Segoe UI" w:cs="Segoe UI"/>
          <w:color w:val="000000"/>
          <w:sz w:val="21"/>
          <w:szCs w:val="21"/>
        </w:rPr>
        <w:t>Rossum</w:t>
      </w:r>
      <w:proofErr w:type="spellEnd"/>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 xml:space="preserve">Python programming was created by Guido van </w:t>
      </w:r>
      <w:proofErr w:type="spellStart"/>
      <w:r>
        <w:rPr>
          <w:rFonts w:ascii="Segoe UI" w:hAnsi="Segoe UI" w:cs="Segoe UI"/>
          <w:color w:val="000000"/>
          <w:sz w:val="21"/>
          <w:szCs w:val="21"/>
        </w:rPr>
        <w:t>Rossum</w:t>
      </w:r>
      <w:proofErr w:type="spellEnd"/>
      <w:r>
        <w:rPr>
          <w:rFonts w:ascii="Segoe UI" w:hAnsi="Segoe UI" w:cs="Segoe UI"/>
          <w:color w:val="000000"/>
          <w:sz w:val="21"/>
          <w:szCs w:val="21"/>
        </w:rPr>
        <w:t>. It is also called general-purpose programming language.</w:t>
      </w:r>
    </w:p>
    <w:p w:rsidR="004A4B95" w:rsidRDefault="004A4B95" w:rsidP="004A4B95">
      <w:pPr>
        <w:pStyle w:val="btndisc"/>
        <w:spacing w:after="0" w:afterAutospacing="0"/>
        <w:jc w:val="right"/>
        <w:rPr>
          <w:rFonts w:ascii="Segoe UI" w:hAnsi="Segoe UI" w:cs="Segoe UI"/>
          <w:color w:val="000000"/>
          <w:sz w:val="21"/>
          <w:szCs w:val="21"/>
        </w:rPr>
      </w:pPr>
      <w:hyperlink r:id="rId24"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49"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 xml:space="preserve">3. </w:t>
      </w:r>
      <w:proofErr w:type="gramStart"/>
      <w:r>
        <w:rPr>
          <w:rFonts w:ascii="Segoe UI" w:hAnsi="Segoe UI" w:cs="Segoe UI"/>
          <w:b/>
          <w:bCs/>
          <w:color w:val="000000"/>
          <w:sz w:val="21"/>
          <w:szCs w:val="21"/>
        </w:rPr>
        <w:t>Amongst</w:t>
      </w:r>
      <w:proofErr w:type="gramEnd"/>
      <w:r>
        <w:rPr>
          <w:rFonts w:ascii="Segoe UI" w:hAnsi="Segoe UI" w:cs="Segoe UI"/>
          <w:b/>
          <w:bCs/>
          <w:color w:val="000000"/>
          <w:sz w:val="21"/>
          <w:szCs w:val="21"/>
        </w:rPr>
        <w:t xml:space="preserve"> which of the following is / are the application areas of Python programming?</w:t>
      </w:r>
    </w:p>
    <w:p w:rsidR="004A4B95" w:rsidRDefault="004A4B95" w:rsidP="004A4B95">
      <w:pPr>
        <w:numPr>
          <w:ilvl w:val="0"/>
          <w:numId w:val="2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Web Development</w:t>
      </w:r>
    </w:p>
    <w:p w:rsidR="004A4B95" w:rsidRDefault="004A4B95" w:rsidP="004A4B95">
      <w:pPr>
        <w:numPr>
          <w:ilvl w:val="0"/>
          <w:numId w:val="2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Game Development</w:t>
      </w:r>
    </w:p>
    <w:p w:rsidR="004A4B95" w:rsidRDefault="004A4B95" w:rsidP="004A4B95">
      <w:pPr>
        <w:numPr>
          <w:ilvl w:val="0"/>
          <w:numId w:val="2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Artificial Intelligence and Machine Learning</w:t>
      </w:r>
    </w:p>
    <w:p w:rsidR="004A4B95" w:rsidRDefault="004A4B95" w:rsidP="004A4B95">
      <w:pPr>
        <w:numPr>
          <w:ilvl w:val="0"/>
          <w:numId w:val="2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All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D) All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 xml:space="preserve">Python programming is used in a variety of fields, including web development, game development, artificial intelligence, and machine learning, among others. Web Development - Python provides a number of web development frameworks, including </w:t>
      </w:r>
      <w:proofErr w:type="spellStart"/>
      <w:r>
        <w:rPr>
          <w:rFonts w:ascii="Segoe UI" w:hAnsi="Segoe UI" w:cs="Segoe UI"/>
          <w:color w:val="000000"/>
          <w:sz w:val="21"/>
          <w:szCs w:val="21"/>
        </w:rPr>
        <w:t>Django</w:t>
      </w:r>
      <w:proofErr w:type="spellEnd"/>
      <w:r>
        <w:rPr>
          <w:rFonts w:ascii="Segoe UI" w:hAnsi="Segoe UI" w:cs="Segoe UI"/>
          <w:color w:val="000000"/>
          <w:sz w:val="21"/>
          <w:szCs w:val="21"/>
        </w:rPr>
        <w:t xml:space="preserve">, Pyramid, and Flask, among others. Security, flexibility, and scalability are all attributes of this framework. Development of Video Games - </w:t>
      </w:r>
      <w:proofErr w:type="spellStart"/>
      <w:r>
        <w:rPr>
          <w:rFonts w:ascii="Segoe UI" w:hAnsi="Segoe UI" w:cs="Segoe UI"/>
          <w:color w:val="000000"/>
          <w:sz w:val="21"/>
          <w:szCs w:val="21"/>
        </w:rPr>
        <w:t>PySoy</w:t>
      </w:r>
      <w:proofErr w:type="spellEnd"/>
      <w:r>
        <w:rPr>
          <w:rFonts w:ascii="Segoe UI" w:hAnsi="Segoe UI" w:cs="Segoe UI"/>
          <w:color w:val="000000"/>
          <w:sz w:val="21"/>
          <w:szCs w:val="21"/>
        </w:rPr>
        <w:t xml:space="preserve"> and </w:t>
      </w:r>
      <w:proofErr w:type="spellStart"/>
      <w:r>
        <w:rPr>
          <w:rFonts w:ascii="Segoe UI" w:hAnsi="Segoe UI" w:cs="Segoe UI"/>
          <w:color w:val="000000"/>
          <w:sz w:val="21"/>
          <w:szCs w:val="21"/>
        </w:rPr>
        <w:t>PyGame</w:t>
      </w:r>
      <w:proofErr w:type="spellEnd"/>
      <w:r>
        <w:rPr>
          <w:rFonts w:ascii="Segoe UI" w:hAnsi="Segoe UI" w:cs="Segoe UI"/>
          <w:color w:val="000000"/>
          <w:sz w:val="21"/>
          <w:szCs w:val="21"/>
        </w:rPr>
        <w:t xml:space="preserve"> are two Python libraries that are used in the development of video games. Artificial Intelligence and Machine Learning - There are a large number of open-source libraries that can be used when developing AI/ML </w:t>
      </w:r>
      <w:proofErr w:type="gramStart"/>
      <w:r>
        <w:rPr>
          <w:rFonts w:ascii="Segoe UI" w:hAnsi="Segoe UI" w:cs="Segoe UI"/>
          <w:color w:val="000000"/>
          <w:sz w:val="21"/>
          <w:szCs w:val="21"/>
        </w:rPr>
        <w:t>applications,</w:t>
      </w:r>
      <w:proofErr w:type="gramEnd"/>
      <w:r>
        <w:rPr>
          <w:rFonts w:ascii="Segoe UI" w:hAnsi="Segoe UI" w:cs="Segoe UI"/>
          <w:color w:val="000000"/>
          <w:sz w:val="21"/>
          <w:szCs w:val="21"/>
        </w:rPr>
        <w:t xml:space="preserve"> and many of these libraries are free.</w:t>
      </w:r>
    </w:p>
    <w:p w:rsidR="004A4B95" w:rsidRDefault="004A4B95" w:rsidP="004A4B95">
      <w:pPr>
        <w:pStyle w:val="btndisc"/>
        <w:spacing w:after="0" w:afterAutospacing="0"/>
        <w:jc w:val="right"/>
        <w:rPr>
          <w:rFonts w:ascii="Segoe UI" w:hAnsi="Segoe UI" w:cs="Segoe UI"/>
          <w:color w:val="000000"/>
          <w:sz w:val="21"/>
          <w:szCs w:val="21"/>
        </w:rPr>
      </w:pPr>
      <w:hyperlink r:id="rId25"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lastRenderedPageBreak/>
        <w:pict>
          <v:rect id="_x0000_i1050"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4. Amongst which of the following is / are the Numeric Types of Data Types?</w:t>
      </w:r>
    </w:p>
    <w:p w:rsidR="004A4B95" w:rsidRDefault="004A4B95" w:rsidP="004A4B95">
      <w:pPr>
        <w:numPr>
          <w:ilvl w:val="0"/>
          <w:numId w:val="30"/>
        </w:numPr>
        <w:spacing w:before="100" w:beforeAutospacing="1" w:after="100" w:afterAutospacing="1" w:line="240" w:lineRule="auto"/>
        <w:rPr>
          <w:rFonts w:ascii="Segoe UI" w:hAnsi="Segoe UI" w:cs="Segoe UI"/>
          <w:color w:val="000000"/>
          <w:sz w:val="21"/>
          <w:szCs w:val="21"/>
        </w:rPr>
      </w:pPr>
      <w:proofErr w:type="spellStart"/>
      <w:r>
        <w:rPr>
          <w:rFonts w:ascii="Segoe UI" w:hAnsi="Segoe UI" w:cs="Segoe UI"/>
          <w:color w:val="000000"/>
          <w:sz w:val="21"/>
          <w:szCs w:val="21"/>
        </w:rPr>
        <w:t>int</w:t>
      </w:r>
      <w:proofErr w:type="spellEnd"/>
    </w:p>
    <w:p w:rsidR="004A4B95" w:rsidRDefault="004A4B95" w:rsidP="004A4B95">
      <w:pPr>
        <w:numPr>
          <w:ilvl w:val="0"/>
          <w:numId w:val="3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float</w:t>
      </w:r>
    </w:p>
    <w:p w:rsidR="004A4B95" w:rsidRDefault="004A4B95" w:rsidP="004A4B95">
      <w:pPr>
        <w:numPr>
          <w:ilvl w:val="0"/>
          <w:numId w:val="3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complex</w:t>
      </w:r>
    </w:p>
    <w:p w:rsidR="004A4B95" w:rsidRDefault="004A4B95" w:rsidP="004A4B95">
      <w:pPr>
        <w:numPr>
          <w:ilvl w:val="0"/>
          <w:numId w:val="3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All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D) All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 xml:space="preserve">Numeric data types include </w:t>
      </w:r>
      <w:proofErr w:type="spellStart"/>
      <w:r>
        <w:rPr>
          <w:rFonts w:ascii="Segoe UI" w:hAnsi="Segoe UI" w:cs="Segoe UI"/>
          <w:color w:val="000000"/>
          <w:sz w:val="21"/>
          <w:szCs w:val="21"/>
        </w:rPr>
        <w:t>int</w:t>
      </w:r>
      <w:proofErr w:type="spellEnd"/>
      <w:r>
        <w:rPr>
          <w:rFonts w:ascii="Segoe UI" w:hAnsi="Segoe UI" w:cs="Segoe UI"/>
          <w:color w:val="000000"/>
          <w:sz w:val="21"/>
          <w:szCs w:val="21"/>
        </w:rPr>
        <w:t>, float, and complex, among others. In information technology, data types are the classification or categorization of knowledge items. It represents the type of information that is useful in determining what operations are frequently performed on specific data. In the Python programming language, each value is represented by a different python data type. Known as Data Types, this is the classification of knowledge items or the placement of the information value into a specific data category. It is beneficial to be aware of the quiet operations that are frequently performed on a worth.</w:t>
      </w:r>
    </w:p>
    <w:p w:rsidR="004A4B95" w:rsidRDefault="004A4B95" w:rsidP="004A4B95">
      <w:pPr>
        <w:pStyle w:val="btndisc"/>
        <w:spacing w:after="0" w:afterAutospacing="0"/>
        <w:jc w:val="right"/>
        <w:rPr>
          <w:rFonts w:ascii="Segoe UI" w:hAnsi="Segoe UI" w:cs="Segoe UI"/>
          <w:color w:val="000000"/>
          <w:sz w:val="21"/>
          <w:szCs w:val="21"/>
        </w:rPr>
      </w:pPr>
      <w:hyperlink r:id="rId26"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51"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 xml:space="preserve">5. list, </w:t>
      </w:r>
      <w:proofErr w:type="spellStart"/>
      <w:r>
        <w:rPr>
          <w:rFonts w:ascii="Segoe UI" w:hAnsi="Segoe UI" w:cs="Segoe UI"/>
          <w:b/>
          <w:bCs/>
          <w:color w:val="000000"/>
          <w:sz w:val="21"/>
          <w:szCs w:val="21"/>
        </w:rPr>
        <w:t>tuple</w:t>
      </w:r>
      <w:proofErr w:type="spellEnd"/>
      <w:r>
        <w:rPr>
          <w:rFonts w:ascii="Segoe UI" w:hAnsi="Segoe UI" w:cs="Segoe UI"/>
          <w:b/>
          <w:bCs/>
          <w:color w:val="000000"/>
          <w:sz w:val="21"/>
          <w:szCs w:val="21"/>
        </w:rPr>
        <w:t>, and range are the ___ of Data Types.</w:t>
      </w:r>
    </w:p>
    <w:p w:rsidR="004A4B95" w:rsidRDefault="004A4B95" w:rsidP="004A4B95">
      <w:pPr>
        <w:numPr>
          <w:ilvl w:val="0"/>
          <w:numId w:val="3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Sequence Types</w:t>
      </w:r>
    </w:p>
    <w:p w:rsidR="004A4B95" w:rsidRDefault="004A4B95" w:rsidP="004A4B95">
      <w:pPr>
        <w:numPr>
          <w:ilvl w:val="0"/>
          <w:numId w:val="3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Binary Types</w:t>
      </w:r>
    </w:p>
    <w:p w:rsidR="004A4B95" w:rsidRDefault="004A4B95" w:rsidP="004A4B95">
      <w:pPr>
        <w:numPr>
          <w:ilvl w:val="0"/>
          <w:numId w:val="3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Boolean Types</w:t>
      </w:r>
    </w:p>
    <w:p w:rsidR="004A4B95" w:rsidRDefault="004A4B95" w:rsidP="004A4B95">
      <w:pPr>
        <w:numPr>
          <w:ilvl w:val="0"/>
          <w:numId w:val="3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None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A) Sequence Types</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 xml:space="preserve">The sequence Types of Data Types are the list, the </w:t>
      </w:r>
      <w:proofErr w:type="spellStart"/>
      <w:r>
        <w:rPr>
          <w:rFonts w:ascii="Segoe UI" w:hAnsi="Segoe UI" w:cs="Segoe UI"/>
          <w:color w:val="000000"/>
          <w:sz w:val="21"/>
          <w:szCs w:val="21"/>
        </w:rPr>
        <w:t>tuple</w:t>
      </w:r>
      <w:proofErr w:type="spellEnd"/>
      <w:r>
        <w:rPr>
          <w:rFonts w:ascii="Segoe UI" w:hAnsi="Segoe UI" w:cs="Segoe UI"/>
          <w:color w:val="000000"/>
          <w:sz w:val="21"/>
          <w:szCs w:val="21"/>
        </w:rPr>
        <w:t xml:space="preserve">, and the range. In order to store multiple values in an organized and efficient manner, we use the concept of sequences. There are several types of sequences, including strings, Unicode strings, lists, </w:t>
      </w:r>
      <w:proofErr w:type="spellStart"/>
      <w:proofErr w:type="gramStart"/>
      <w:r>
        <w:rPr>
          <w:rFonts w:ascii="Segoe UI" w:hAnsi="Segoe UI" w:cs="Segoe UI"/>
          <w:color w:val="000000"/>
          <w:sz w:val="21"/>
          <w:szCs w:val="21"/>
        </w:rPr>
        <w:t>tuples</w:t>
      </w:r>
      <w:proofErr w:type="spellEnd"/>
      <w:proofErr w:type="gramEnd"/>
      <w:r>
        <w:rPr>
          <w:rFonts w:ascii="Segoe UI" w:hAnsi="Segoe UI" w:cs="Segoe UI"/>
          <w:color w:val="000000"/>
          <w:sz w:val="21"/>
          <w:szCs w:val="21"/>
        </w:rPr>
        <w:t xml:space="preserve">, </w:t>
      </w:r>
      <w:proofErr w:type="spellStart"/>
      <w:r>
        <w:rPr>
          <w:rFonts w:ascii="Segoe UI" w:hAnsi="Segoe UI" w:cs="Segoe UI"/>
          <w:color w:val="000000"/>
          <w:sz w:val="21"/>
          <w:szCs w:val="21"/>
        </w:rPr>
        <w:t>bytearrays</w:t>
      </w:r>
      <w:proofErr w:type="spellEnd"/>
      <w:r>
        <w:rPr>
          <w:rFonts w:ascii="Segoe UI" w:hAnsi="Segoe UI" w:cs="Segoe UI"/>
          <w:color w:val="000000"/>
          <w:sz w:val="21"/>
          <w:szCs w:val="21"/>
        </w:rPr>
        <w:t>, and range objects. Strings and Unicode strings are the most common. Dictionary and set data structures are used to store non-sequential information.</w:t>
      </w:r>
    </w:p>
    <w:p w:rsidR="004A4B95" w:rsidRDefault="004A4B95" w:rsidP="004A4B95">
      <w:pPr>
        <w:pStyle w:val="btndisc"/>
        <w:spacing w:after="0" w:afterAutospacing="0"/>
        <w:jc w:val="right"/>
        <w:rPr>
          <w:rFonts w:ascii="Segoe UI" w:hAnsi="Segoe UI" w:cs="Segoe UI"/>
          <w:color w:val="000000"/>
          <w:sz w:val="21"/>
          <w:szCs w:val="21"/>
        </w:rPr>
      </w:pPr>
      <w:hyperlink r:id="rId27"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52" style="width:0;height:0" o:hralign="center" o:hrstd="t" o:hrnoshade="t" o:hr="t" fillcolor="black" stroked="f"/>
        </w:pict>
      </w:r>
    </w:p>
    <w:p w:rsidR="004A4B95" w:rsidRDefault="004A4B95" w:rsidP="004A4B95">
      <w:pPr>
        <w:spacing w:after="0"/>
        <w:rPr>
          <w:ins w:id="0" w:author="Unknown"/>
          <w:rFonts w:ascii="Segoe UI" w:hAnsi="Segoe UI" w:cs="Segoe UI"/>
          <w:color w:val="000000"/>
          <w:sz w:val="21"/>
          <w:szCs w:val="21"/>
        </w:rPr>
      </w:pPr>
      <w:r>
        <w:rPr>
          <w:rStyle w:val="ads-text"/>
          <w:rFonts w:ascii="Segoe UI" w:hAnsi="Segoe UI" w:cs="Segoe UI"/>
          <w:caps/>
          <w:color w:val="000000"/>
          <w:spacing w:val="25"/>
          <w:sz w:val="13"/>
          <w:szCs w:val="13"/>
        </w:rPr>
        <w:lastRenderedPageBreak/>
        <w:t>ADVERTISEMENT</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6. Float type of data type is represented by the float class.</w:t>
      </w:r>
    </w:p>
    <w:p w:rsidR="004A4B95" w:rsidRDefault="004A4B95" w:rsidP="004A4B95">
      <w:pPr>
        <w:numPr>
          <w:ilvl w:val="0"/>
          <w:numId w:val="32"/>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True</w:t>
      </w:r>
    </w:p>
    <w:p w:rsidR="004A4B95" w:rsidRDefault="004A4B95" w:rsidP="004A4B95">
      <w:pPr>
        <w:numPr>
          <w:ilvl w:val="0"/>
          <w:numId w:val="32"/>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False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A) True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The float data type is represented by the float class of data types. A true number with a floating-point representation is represented by the symbol. It is denoted by the use of a decimal point. Optionally, the character e or E followed by a positive or negative integer could be appended to the end of the string to indicate scientific notation.</w:t>
      </w:r>
    </w:p>
    <w:p w:rsidR="004A4B95" w:rsidRDefault="004A4B95" w:rsidP="004A4B95">
      <w:pPr>
        <w:pStyle w:val="btndisc"/>
        <w:spacing w:after="0" w:afterAutospacing="0"/>
        <w:jc w:val="right"/>
        <w:rPr>
          <w:rFonts w:ascii="Segoe UI" w:hAnsi="Segoe UI" w:cs="Segoe UI"/>
          <w:color w:val="000000"/>
          <w:sz w:val="21"/>
          <w:szCs w:val="21"/>
        </w:rPr>
      </w:pPr>
      <w:hyperlink r:id="rId28"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53"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 xml:space="preserve">7. bytes, </w:t>
      </w:r>
      <w:proofErr w:type="spellStart"/>
      <w:r>
        <w:rPr>
          <w:rFonts w:ascii="Segoe UI" w:hAnsi="Segoe UI" w:cs="Segoe UI"/>
          <w:b/>
          <w:bCs/>
          <w:color w:val="000000"/>
          <w:sz w:val="21"/>
          <w:szCs w:val="21"/>
        </w:rPr>
        <w:t>bytearray</w:t>
      </w:r>
      <w:proofErr w:type="spellEnd"/>
      <w:r>
        <w:rPr>
          <w:rFonts w:ascii="Segoe UI" w:hAnsi="Segoe UI" w:cs="Segoe UI"/>
          <w:b/>
          <w:bCs/>
          <w:color w:val="000000"/>
          <w:sz w:val="21"/>
          <w:szCs w:val="21"/>
        </w:rPr>
        <w:t xml:space="preserve">, </w:t>
      </w:r>
      <w:proofErr w:type="spellStart"/>
      <w:r>
        <w:rPr>
          <w:rFonts w:ascii="Segoe UI" w:hAnsi="Segoe UI" w:cs="Segoe UI"/>
          <w:b/>
          <w:bCs/>
          <w:color w:val="000000"/>
          <w:sz w:val="21"/>
          <w:szCs w:val="21"/>
        </w:rPr>
        <w:t>memoryview</w:t>
      </w:r>
      <w:proofErr w:type="spellEnd"/>
      <w:r>
        <w:rPr>
          <w:rFonts w:ascii="Segoe UI" w:hAnsi="Segoe UI" w:cs="Segoe UI"/>
          <w:b/>
          <w:bCs/>
          <w:color w:val="000000"/>
          <w:sz w:val="21"/>
          <w:szCs w:val="21"/>
        </w:rPr>
        <w:t xml:space="preserve"> are type of the ___ data type.</w:t>
      </w:r>
    </w:p>
    <w:p w:rsidR="004A4B95" w:rsidRDefault="004A4B95" w:rsidP="004A4B95">
      <w:pPr>
        <w:numPr>
          <w:ilvl w:val="0"/>
          <w:numId w:val="3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Mapping Type</w:t>
      </w:r>
    </w:p>
    <w:p w:rsidR="004A4B95" w:rsidRDefault="004A4B95" w:rsidP="004A4B95">
      <w:pPr>
        <w:numPr>
          <w:ilvl w:val="0"/>
          <w:numId w:val="3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Boolean Type</w:t>
      </w:r>
    </w:p>
    <w:p w:rsidR="004A4B95" w:rsidRDefault="004A4B95" w:rsidP="004A4B95">
      <w:pPr>
        <w:numPr>
          <w:ilvl w:val="0"/>
          <w:numId w:val="3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Binary Types</w:t>
      </w:r>
    </w:p>
    <w:p w:rsidR="004A4B95" w:rsidRDefault="004A4B95" w:rsidP="004A4B95">
      <w:pPr>
        <w:numPr>
          <w:ilvl w:val="0"/>
          <w:numId w:val="3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None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C) Binary Types</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The Binary type's data type is represented by the bytes, byte array, and memory view types. Binary data manipulation is accomplished through the use of bytes and byte array. The memory view makes use of the buffer protocol in order to access the memory of other binary objects without the need to make a copy of the data. Bytes objects are immutable sequences of single bytes that can only be changed. When working with ASCII compatible data, we should only use them when necessary.</w:t>
      </w:r>
    </w:p>
    <w:p w:rsidR="004A4B95" w:rsidRDefault="004A4B95" w:rsidP="004A4B95">
      <w:pPr>
        <w:pStyle w:val="btndisc"/>
        <w:spacing w:after="0" w:afterAutospacing="0"/>
        <w:jc w:val="right"/>
        <w:rPr>
          <w:rFonts w:ascii="Segoe UI" w:hAnsi="Segoe UI" w:cs="Segoe UI"/>
          <w:color w:val="000000"/>
          <w:sz w:val="21"/>
          <w:szCs w:val="21"/>
        </w:rPr>
      </w:pPr>
      <w:hyperlink r:id="rId29"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54"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 xml:space="preserve">8. The </w:t>
      </w:r>
      <w:proofErr w:type="gramStart"/>
      <w:r>
        <w:rPr>
          <w:rFonts w:ascii="Segoe UI" w:hAnsi="Segoe UI" w:cs="Segoe UI"/>
          <w:b/>
          <w:bCs/>
          <w:color w:val="000000"/>
          <w:sz w:val="21"/>
          <w:szCs w:val="21"/>
        </w:rPr>
        <w:t>type(</w:t>
      </w:r>
      <w:proofErr w:type="gramEnd"/>
      <w:r>
        <w:rPr>
          <w:rFonts w:ascii="Segoe UI" w:hAnsi="Segoe UI" w:cs="Segoe UI"/>
          <w:b/>
          <w:bCs/>
          <w:color w:val="000000"/>
          <w:sz w:val="21"/>
          <w:szCs w:val="21"/>
        </w:rPr>
        <w:t>) function can be used to get the data type of any object.</w:t>
      </w:r>
    </w:p>
    <w:p w:rsidR="004A4B95" w:rsidRDefault="004A4B95" w:rsidP="004A4B95">
      <w:pPr>
        <w:numPr>
          <w:ilvl w:val="0"/>
          <w:numId w:val="3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True</w:t>
      </w:r>
    </w:p>
    <w:p w:rsidR="004A4B95" w:rsidRDefault="004A4B95" w:rsidP="004A4B95">
      <w:pPr>
        <w:numPr>
          <w:ilvl w:val="0"/>
          <w:numId w:val="3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False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lastRenderedPageBreak/>
        <w:t>Answer:</w:t>
      </w:r>
      <w:r>
        <w:rPr>
          <w:rFonts w:ascii="Segoe UI" w:hAnsi="Segoe UI" w:cs="Segoe UI"/>
          <w:color w:val="000000"/>
          <w:sz w:val="21"/>
          <w:szCs w:val="21"/>
        </w:rPr>
        <w:t> A) True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The </w:t>
      </w:r>
      <w:hyperlink r:id="rId30" w:tgtFrame="_blank" w:history="1">
        <w:proofErr w:type="gramStart"/>
        <w:r>
          <w:rPr>
            <w:rStyle w:val="Hyperlink"/>
            <w:rFonts w:ascii="Segoe UI" w:hAnsi="Segoe UI" w:cs="Segoe UI"/>
            <w:sz w:val="21"/>
            <w:szCs w:val="21"/>
          </w:rPr>
          <w:t>type(</w:t>
        </w:r>
        <w:proofErr w:type="gramEnd"/>
        <w:r>
          <w:rPr>
            <w:rStyle w:val="Hyperlink"/>
            <w:rFonts w:ascii="Segoe UI" w:hAnsi="Segoe UI" w:cs="Segoe UI"/>
            <w:sz w:val="21"/>
            <w:szCs w:val="21"/>
          </w:rPr>
          <w:t>) function</w:t>
        </w:r>
      </w:hyperlink>
      <w:r>
        <w:rPr>
          <w:rFonts w:ascii="Segoe UI" w:hAnsi="Segoe UI" w:cs="Segoe UI"/>
          <w:color w:val="000000"/>
          <w:sz w:val="21"/>
          <w:szCs w:val="21"/>
        </w:rPr>
        <w:t> can be used to find out what type of data an object contains. Typing an object passed as an argument to Python's </w:t>
      </w:r>
      <w:proofErr w:type="gramStart"/>
      <w:r>
        <w:rPr>
          <w:rStyle w:val="w3-codespan"/>
          <w:rFonts w:ascii="Consolas" w:hAnsi="Consolas" w:cs="Consolas"/>
          <w:color w:val="DC143C"/>
          <w:sz w:val="20"/>
          <w:szCs w:val="20"/>
          <w:shd w:val="clear" w:color="auto" w:fill="F1F1F1"/>
        </w:rPr>
        <w:t>type(</w:t>
      </w:r>
      <w:proofErr w:type="gramEnd"/>
      <w:r>
        <w:rPr>
          <w:rStyle w:val="w3-codespan"/>
          <w:rFonts w:ascii="Consolas" w:hAnsi="Consolas" w:cs="Consolas"/>
          <w:color w:val="DC143C"/>
          <w:sz w:val="20"/>
          <w:szCs w:val="20"/>
          <w:shd w:val="clear" w:color="auto" w:fill="F1F1F1"/>
        </w:rPr>
        <w:t>)</w:t>
      </w:r>
      <w:r>
        <w:rPr>
          <w:rFonts w:ascii="Segoe UI" w:hAnsi="Segoe UI" w:cs="Segoe UI"/>
          <w:color w:val="000000"/>
          <w:sz w:val="21"/>
          <w:szCs w:val="21"/>
        </w:rPr>
        <w:t> function returns the data type of the object passed as an argument to Python's type() function. This function is extremely useful during the debugging phase of the process.</w:t>
      </w:r>
    </w:p>
    <w:p w:rsidR="004A4B95" w:rsidRDefault="004A4B95" w:rsidP="004A4B95">
      <w:pPr>
        <w:pStyle w:val="btndisc"/>
        <w:spacing w:after="0" w:afterAutospacing="0"/>
        <w:jc w:val="right"/>
        <w:rPr>
          <w:rFonts w:ascii="Segoe UI" w:hAnsi="Segoe UI" w:cs="Segoe UI"/>
          <w:color w:val="000000"/>
          <w:sz w:val="21"/>
          <w:szCs w:val="21"/>
        </w:rPr>
      </w:pPr>
      <w:hyperlink r:id="rId31"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55"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9. Binary data type is a fixed-width string of length bytes?</w:t>
      </w:r>
    </w:p>
    <w:p w:rsidR="004A4B95" w:rsidRDefault="004A4B95" w:rsidP="004A4B95">
      <w:pPr>
        <w:numPr>
          <w:ilvl w:val="0"/>
          <w:numId w:val="3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True</w:t>
      </w:r>
    </w:p>
    <w:p w:rsidR="004A4B95" w:rsidRDefault="004A4B95" w:rsidP="004A4B95">
      <w:pPr>
        <w:numPr>
          <w:ilvl w:val="0"/>
          <w:numId w:val="3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False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A) True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 xml:space="preserve">It is a fixed-width string of length bytes, where the length </w:t>
      </w:r>
      <w:proofErr w:type="gramStart"/>
      <w:r>
        <w:rPr>
          <w:rFonts w:ascii="Segoe UI" w:hAnsi="Segoe UI" w:cs="Segoe UI"/>
          <w:color w:val="000000"/>
          <w:sz w:val="21"/>
          <w:szCs w:val="21"/>
        </w:rPr>
        <w:t>bytes is</w:t>
      </w:r>
      <w:proofErr w:type="gramEnd"/>
      <w:r>
        <w:rPr>
          <w:rFonts w:ascii="Segoe UI" w:hAnsi="Segoe UI" w:cs="Segoe UI"/>
          <w:color w:val="000000"/>
          <w:sz w:val="21"/>
          <w:szCs w:val="21"/>
        </w:rPr>
        <w:t xml:space="preserve"> declared as an optional </w:t>
      </w:r>
      <w:proofErr w:type="spellStart"/>
      <w:r>
        <w:rPr>
          <w:rFonts w:ascii="Segoe UI" w:hAnsi="Segoe UI" w:cs="Segoe UI"/>
          <w:color w:val="000000"/>
          <w:sz w:val="21"/>
          <w:szCs w:val="21"/>
        </w:rPr>
        <w:t>specifier</w:t>
      </w:r>
      <w:proofErr w:type="spellEnd"/>
      <w:r>
        <w:rPr>
          <w:rFonts w:ascii="Segoe UI" w:hAnsi="Segoe UI" w:cs="Segoe UI"/>
          <w:color w:val="000000"/>
          <w:sz w:val="21"/>
          <w:szCs w:val="21"/>
        </w:rPr>
        <w:t xml:space="preserve"> to the type, and its width is declared as an integer. If the length is not specified, the default value is 1. When necessary, values are right-extended to fill the entire width of the column by using the zero byte as the first byte.</w:t>
      </w:r>
    </w:p>
    <w:p w:rsidR="004A4B95" w:rsidRDefault="004A4B95" w:rsidP="004A4B95">
      <w:pPr>
        <w:pStyle w:val="btndisc"/>
        <w:spacing w:after="0" w:afterAutospacing="0"/>
        <w:jc w:val="right"/>
        <w:rPr>
          <w:rFonts w:ascii="Segoe UI" w:hAnsi="Segoe UI" w:cs="Segoe UI"/>
          <w:color w:val="000000"/>
          <w:sz w:val="21"/>
          <w:szCs w:val="21"/>
        </w:rPr>
      </w:pPr>
      <w:hyperlink r:id="rId32"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56"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 xml:space="preserve">10. </w:t>
      </w:r>
      <w:proofErr w:type="spellStart"/>
      <w:r>
        <w:rPr>
          <w:rFonts w:ascii="Segoe UI" w:hAnsi="Segoe UI" w:cs="Segoe UI"/>
          <w:b/>
          <w:bCs/>
          <w:color w:val="000000"/>
          <w:sz w:val="21"/>
          <w:szCs w:val="21"/>
        </w:rPr>
        <w:t>Varbinary</w:t>
      </w:r>
      <w:proofErr w:type="spellEnd"/>
      <w:r>
        <w:rPr>
          <w:rFonts w:ascii="Segoe UI" w:hAnsi="Segoe UI" w:cs="Segoe UI"/>
          <w:b/>
          <w:bCs/>
          <w:color w:val="000000"/>
          <w:sz w:val="21"/>
          <w:szCs w:val="21"/>
        </w:rPr>
        <w:t xml:space="preserve"> data type returns variable-width string up to a length of max-length bytes?</w:t>
      </w:r>
    </w:p>
    <w:p w:rsidR="004A4B95" w:rsidRDefault="004A4B95" w:rsidP="004A4B95">
      <w:pPr>
        <w:numPr>
          <w:ilvl w:val="0"/>
          <w:numId w:val="3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TRUE</w:t>
      </w:r>
    </w:p>
    <w:p w:rsidR="004A4B95" w:rsidRDefault="004A4B95" w:rsidP="004A4B95">
      <w:pPr>
        <w:numPr>
          <w:ilvl w:val="0"/>
          <w:numId w:val="3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FALSE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A) TRUE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proofErr w:type="spellStart"/>
      <w:r>
        <w:rPr>
          <w:rFonts w:ascii="Segoe UI" w:hAnsi="Segoe UI" w:cs="Segoe UI"/>
          <w:color w:val="000000"/>
          <w:sz w:val="21"/>
          <w:szCs w:val="21"/>
        </w:rPr>
        <w:t>Varbinary</w:t>
      </w:r>
      <w:proofErr w:type="spellEnd"/>
      <w:r>
        <w:rPr>
          <w:rFonts w:ascii="Segoe UI" w:hAnsi="Segoe UI" w:cs="Segoe UI"/>
          <w:color w:val="000000"/>
          <w:sz w:val="21"/>
          <w:szCs w:val="21"/>
        </w:rPr>
        <w:t xml:space="preserve"> - a variable-width string with a length of max-length bytes, where the maximum number of bytes is declared as an optional </w:t>
      </w:r>
      <w:proofErr w:type="spellStart"/>
      <w:r>
        <w:rPr>
          <w:rFonts w:ascii="Segoe UI" w:hAnsi="Segoe UI" w:cs="Segoe UI"/>
          <w:color w:val="000000"/>
          <w:sz w:val="21"/>
          <w:szCs w:val="21"/>
        </w:rPr>
        <w:t>specifier</w:t>
      </w:r>
      <w:proofErr w:type="spellEnd"/>
      <w:r>
        <w:rPr>
          <w:rFonts w:ascii="Segoe UI" w:hAnsi="Segoe UI" w:cs="Segoe UI"/>
          <w:color w:val="000000"/>
          <w:sz w:val="21"/>
          <w:szCs w:val="21"/>
        </w:rPr>
        <w:t xml:space="preserve"> to the type, and where the maximum number of bytes is declared as an optional </w:t>
      </w:r>
      <w:proofErr w:type="spellStart"/>
      <w:r>
        <w:rPr>
          <w:rFonts w:ascii="Segoe UI" w:hAnsi="Segoe UI" w:cs="Segoe UI"/>
          <w:color w:val="000000"/>
          <w:sz w:val="21"/>
          <w:szCs w:val="21"/>
        </w:rPr>
        <w:t>specifier</w:t>
      </w:r>
      <w:proofErr w:type="spellEnd"/>
      <w:r>
        <w:rPr>
          <w:rFonts w:ascii="Segoe UI" w:hAnsi="Segoe UI" w:cs="Segoe UI"/>
          <w:color w:val="000000"/>
          <w:sz w:val="21"/>
          <w:szCs w:val="21"/>
        </w:rPr>
        <w:t xml:space="preserve"> to the type. The default attribute size is 80 bytes, and the maximum length is 65000 bytes. The default attribute size is 80 bytes. The range of binary values is not extended to fill the entire width of the column.</w:t>
      </w:r>
    </w:p>
    <w:p w:rsidR="004A4B95" w:rsidRDefault="004A4B95" w:rsidP="004A4B95">
      <w:pPr>
        <w:pStyle w:val="Heading2"/>
        <w:spacing w:before="63" w:after="63"/>
        <w:rPr>
          <w:rFonts w:ascii="Segoe UI" w:hAnsi="Segoe UI" w:cs="Segoe UI"/>
          <w:b w:val="0"/>
          <w:bCs w:val="0"/>
          <w:color w:val="000000"/>
          <w:sz w:val="35"/>
          <w:szCs w:val="35"/>
        </w:rPr>
      </w:pPr>
      <w:r>
        <w:rPr>
          <w:rFonts w:ascii="Segoe UI" w:hAnsi="Segoe UI" w:cs="Segoe UI"/>
          <w:b w:val="0"/>
          <w:bCs w:val="0"/>
          <w:color w:val="000000"/>
          <w:sz w:val="35"/>
          <w:szCs w:val="35"/>
        </w:rPr>
        <w:lastRenderedPageBreak/>
        <w:t>List of Python MCQs</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1. Python is a ___object-oriented programming language.</w:t>
      </w:r>
    </w:p>
    <w:p w:rsidR="004A4B95" w:rsidRDefault="004A4B95" w:rsidP="004A4B95">
      <w:pPr>
        <w:numPr>
          <w:ilvl w:val="0"/>
          <w:numId w:val="3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Special purpose</w:t>
      </w:r>
    </w:p>
    <w:p w:rsidR="004A4B95" w:rsidRDefault="004A4B95" w:rsidP="004A4B95">
      <w:pPr>
        <w:numPr>
          <w:ilvl w:val="0"/>
          <w:numId w:val="3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General purpose</w:t>
      </w:r>
    </w:p>
    <w:p w:rsidR="004A4B95" w:rsidRDefault="004A4B95" w:rsidP="004A4B95">
      <w:pPr>
        <w:numPr>
          <w:ilvl w:val="0"/>
          <w:numId w:val="3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Medium level programming language</w:t>
      </w:r>
    </w:p>
    <w:p w:rsidR="004A4B95" w:rsidRDefault="004A4B95" w:rsidP="004A4B95">
      <w:pPr>
        <w:numPr>
          <w:ilvl w:val="0"/>
          <w:numId w:val="3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All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B) General purpose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As a General Purpose Object-Oriented Programming Language, Python can model real-world entities, which makes it a useful tool for data scientists. Because it performs type checking at runtime, it is also known as dynamically typed code. Python is a general-purpose programming language, which means that it is widely used in every domain. This is due to the fact that it is very simple to understand and scalable, which allows for rapid development.</w:t>
      </w:r>
    </w:p>
    <w:p w:rsidR="004A4B95" w:rsidRDefault="004A4B95" w:rsidP="004A4B95">
      <w:pPr>
        <w:pStyle w:val="btndisc"/>
        <w:spacing w:after="0" w:afterAutospacing="0"/>
        <w:jc w:val="right"/>
        <w:rPr>
          <w:rFonts w:ascii="Segoe UI" w:hAnsi="Segoe UI" w:cs="Segoe UI"/>
          <w:color w:val="000000"/>
          <w:sz w:val="21"/>
          <w:szCs w:val="21"/>
        </w:rPr>
      </w:pPr>
      <w:hyperlink r:id="rId33"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57"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2. Amongst the following, who is the developer of Python programming?</w:t>
      </w:r>
    </w:p>
    <w:p w:rsidR="004A4B95" w:rsidRDefault="004A4B95" w:rsidP="004A4B95">
      <w:pPr>
        <w:numPr>
          <w:ilvl w:val="0"/>
          <w:numId w:val="3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Guido van </w:t>
      </w:r>
      <w:proofErr w:type="spellStart"/>
      <w:r>
        <w:rPr>
          <w:rFonts w:ascii="Segoe UI" w:hAnsi="Segoe UI" w:cs="Segoe UI"/>
          <w:color w:val="000000"/>
          <w:sz w:val="21"/>
          <w:szCs w:val="21"/>
        </w:rPr>
        <w:t>Rossum</w:t>
      </w:r>
      <w:proofErr w:type="spellEnd"/>
    </w:p>
    <w:p w:rsidR="004A4B95" w:rsidRDefault="004A4B95" w:rsidP="004A4B95">
      <w:pPr>
        <w:numPr>
          <w:ilvl w:val="0"/>
          <w:numId w:val="3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Denis Ritchie</w:t>
      </w:r>
    </w:p>
    <w:p w:rsidR="004A4B95" w:rsidRDefault="004A4B95" w:rsidP="004A4B95">
      <w:pPr>
        <w:numPr>
          <w:ilvl w:val="0"/>
          <w:numId w:val="3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Y.C. </w:t>
      </w:r>
      <w:proofErr w:type="spellStart"/>
      <w:r>
        <w:rPr>
          <w:rFonts w:ascii="Segoe UI" w:hAnsi="Segoe UI" w:cs="Segoe UI"/>
          <w:color w:val="000000"/>
          <w:sz w:val="21"/>
          <w:szCs w:val="21"/>
        </w:rPr>
        <w:t>Khenderakar</w:t>
      </w:r>
      <w:proofErr w:type="spellEnd"/>
    </w:p>
    <w:p w:rsidR="004A4B95" w:rsidRDefault="004A4B95" w:rsidP="004A4B95">
      <w:pPr>
        <w:numPr>
          <w:ilvl w:val="0"/>
          <w:numId w:val="3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None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xml:space="preserve"> A) Guido van </w:t>
      </w:r>
      <w:proofErr w:type="spellStart"/>
      <w:r>
        <w:rPr>
          <w:rFonts w:ascii="Segoe UI" w:hAnsi="Segoe UI" w:cs="Segoe UI"/>
          <w:color w:val="000000"/>
          <w:sz w:val="21"/>
          <w:szCs w:val="21"/>
        </w:rPr>
        <w:t>Rossum</w:t>
      </w:r>
      <w:proofErr w:type="spellEnd"/>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 xml:space="preserve">Python programming was created by Guido van </w:t>
      </w:r>
      <w:proofErr w:type="spellStart"/>
      <w:r>
        <w:rPr>
          <w:rFonts w:ascii="Segoe UI" w:hAnsi="Segoe UI" w:cs="Segoe UI"/>
          <w:color w:val="000000"/>
          <w:sz w:val="21"/>
          <w:szCs w:val="21"/>
        </w:rPr>
        <w:t>Rossum</w:t>
      </w:r>
      <w:proofErr w:type="spellEnd"/>
      <w:r>
        <w:rPr>
          <w:rFonts w:ascii="Segoe UI" w:hAnsi="Segoe UI" w:cs="Segoe UI"/>
          <w:color w:val="000000"/>
          <w:sz w:val="21"/>
          <w:szCs w:val="21"/>
        </w:rPr>
        <w:t>. It is also called general-purpose programming language.</w:t>
      </w:r>
    </w:p>
    <w:p w:rsidR="004A4B95" w:rsidRDefault="004A4B95" w:rsidP="004A4B95">
      <w:pPr>
        <w:pStyle w:val="btndisc"/>
        <w:spacing w:after="0" w:afterAutospacing="0"/>
        <w:jc w:val="right"/>
        <w:rPr>
          <w:rFonts w:ascii="Segoe UI" w:hAnsi="Segoe UI" w:cs="Segoe UI"/>
          <w:color w:val="000000"/>
          <w:sz w:val="21"/>
          <w:szCs w:val="21"/>
        </w:rPr>
      </w:pPr>
      <w:hyperlink r:id="rId34"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58"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 xml:space="preserve">3. </w:t>
      </w:r>
      <w:proofErr w:type="gramStart"/>
      <w:r>
        <w:rPr>
          <w:rFonts w:ascii="Segoe UI" w:hAnsi="Segoe UI" w:cs="Segoe UI"/>
          <w:b/>
          <w:bCs/>
          <w:color w:val="000000"/>
          <w:sz w:val="21"/>
          <w:szCs w:val="21"/>
        </w:rPr>
        <w:t>Amongst</w:t>
      </w:r>
      <w:proofErr w:type="gramEnd"/>
      <w:r>
        <w:rPr>
          <w:rFonts w:ascii="Segoe UI" w:hAnsi="Segoe UI" w:cs="Segoe UI"/>
          <w:b/>
          <w:bCs/>
          <w:color w:val="000000"/>
          <w:sz w:val="21"/>
          <w:szCs w:val="21"/>
        </w:rPr>
        <w:t xml:space="preserve"> which of the following is / are the application areas of Python programming?</w:t>
      </w:r>
    </w:p>
    <w:p w:rsidR="004A4B95" w:rsidRDefault="004A4B95" w:rsidP="004A4B95">
      <w:pPr>
        <w:numPr>
          <w:ilvl w:val="0"/>
          <w:numId w:val="3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Web Development</w:t>
      </w:r>
    </w:p>
    <w:p w:rsidR="004A4B95" w:rsidRDefault="004A4B95" w:rsidP="004A4B95">
      <w:pPr>
        <w:numPr>
          <w:ilvl w:val="0"/>
          <w:numId w:val="3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Game Development</w:t>
      </w:r>
    </w:p>
    <w:p w:rsidR="004A4B95" w:rsidRDefault="004A4B95" w:rsidP="004A4B95">
      <w:pPr>
        <w:numPr>
          <w:ilvl w:val="0"/>
          <w:numId w:val="3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lastRenderedPageBreak/>
        <w:t>Artificial Intelligence and Machine Learning</w:t>
      </w:r>
    </w:p>
    <w:p w:rsidR="004A4B95" w:rsidRDefault="004A4B95" w:rsidP="004A4B95">
      <w:pPr>
        <w:numPr>
          <w:ilvl w:val="0"/>
          <w:numId w:val="3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All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D) All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 xml:space="preserve">Python programming is used in a variety of fields, including web development, game development, artificial intelligence, and machine learning, among others. Web Development - Python provides a number of web development frameworks, including </w:t>
      </w:r>
      <w:proofErr w:type="spellStart"/>
      <w:r>
        <w:rPr>
          <w:rFonts w:ascii="Segoe UI" w:hAnsi="Segoe UI" w:cs="Segoe UI"/>
          <w:color w:val="000000"/>
          <w:sz w:val="21"/>
          <w:szCs w:val="21"/>
        </w:rPr>
        <w:t>Django</w:t>
      </w:r>
      <w:proofErr w:type="spellEnd"/>
      <w:r>
        <w:rPr>
          <w:rFonts w:ascii="Segoe UI" w:hAnsi="Segoe UI" w:cs="Segoe UI"/>
          <w:color w:val="000000"/>
          <w:sz w:val="21"/>
          <w:szCs w:val="21"/>
        </w:rPr>
        <w:t xml:space="preserve">, Pyramid, and Flask, among others. Security, flexibility, and scalability are all attributes of this framework. Development of Video Games - </w:t>
      </w:r>
      <w:proofErr w:type="spellStart"/>
      <w:r>
        <w:rPr>
          <w:rFonts w:ascii="Segoe UI" w:hAnsi="Segoe UI" w:cs="Segoe UI"/>
          <w:color w:val="000000"/>
          <w:sz w:val="21"/>
          <w:szCs w:val="21"/>
        </w:rPr>
        <w:t>PySoy</w:t>
      </w:r>
      <w:proofErr w:type="spellEnd"/>
      <w:r>
        <w:rPr>
          <w:rFonts w:ascii="Segoe UI" w:hAnsi="Segoe UI" w:cs="Segoe UI"/>
          <w:color w:val="000000"/>
          <w:sz w:val="21"/>
          <w:szCs w:val="21"/>
        </w:rPr>
        <w:t xml:space="preserve"> and </w:t>
      </w:r>
      <w:proofErr w:type="spellStart"/>
      <w:r>
        <w:rPr>
          <w:rFonts w:ascii="Segoe UI" w:hAnsi="Segoe UI" w:cs="Segoe UI"/>
          <w:color w:val="000000"/>
          <w:sz w:val="21"/>
          <w:szCs w:val="21"/>
        </w:rPr>
        <w:t>PyGame</w:t>
      </w:r>
      <w:proofErr w:type="spellEnd"/>
      <w:r>
        <w:rPr>
          <w:rFonts w:ascii="Segoe UI" w:hAnsi="Segoe UI" w:cs="Segoe UI"/>
          <w:color w:val="000000"/>
          <w:sz w:val="21"/>
          <w:szCs w:val="21"/>
        </w:rPr>
        <w:t xml:space="preserve"> are two Python libraries that are used in the development of video games. Artificial Intelligence and Machine Learning - There are a large number of open-source libraries that can be used when developing AI/ML </w:t>
      </w:r>
      <w:proofErr w:type="gramStart"/>
      <w:r>
        <w:rPr>
          <w:rFonts w:ascii="Segoe UI" w:hAnsi="Segoe UI" w:cs="Segoe UI"/>
          <w:color w:val="000000"/>
          <w:sz w:val="21"/>
          <w:szCs w:val="21"/>
        </w:rPr>
        <w:t>applications,</w:t>
      </w:r>
      <w:proofErr w:type="gramEnd"/>
      <w:r>
        <w:rPr>
          <w:rFonts w:ascii="Segoe UI" w:hAnsi="Segoe UI" w:cs="Segoe UI"/>
          <w:color w:val="000000"/>
          <w:sz w:val="21"/>
          <w:szCs w:val="21"/>
        </w:rPr>
        <w:t xml:space="preserve"> and many of these libraries are free.</w:t>
      </w:r>
    </w:p>
    <w:p w:rsidR="004A4B95" w:rsidRDefault="004A4B95" w:rsidP="004A4B95">
      <w:pPr>
        <w:pStyle w:val="btndisc"/>
        <w:spacing w:after="0" w:afterAutospacing="0"/>
        <w:jc w:val="right"/>
        <w:rPr>
          <w:rFonts w:ascii="Segoe UI" w:hAnsi="Segoe UI" w:cs="Segoe UI"/>
          <w:color w:val="000000"/>
          <w:sz w:val="21"/>
          <w:szCs w:val="21"/>
        </w:rPr>
      </w:pPr>
      <w:hyperlink r:id="rId35"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59"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4. Amongst which of the following is / are the Numeric Types of Data Types?</w:t>
      </w:r>
    </w:p>
    <w:p w:rsidR="004A4B95" w:rsidRDefault="004A4B95" w:rsidP="004A4B95">
      <w:pPr>
        <w:numPr>
          <w:ilvl w:val="0"/>
          <w:numId w:val="40"/>
        </w:numPr>
        <w:spacing w:before="100" w:beforeAutospacing="1" w:after="100" w:afterAutospacing="1" w:line="240" w:lineRule="auto"/>
        <w:rPr>
          <w:rFonts w:ascii="Segoe UI" w:hAnsi="Segoe UI" w:cs="Segoe UI"/>
          <w:color w:val="000000"/>
          <w:sz w:val="21"/>
          <w:szCs w:val="21"/>
        </w:rPr>
      </w:pPr>
      <w:proofErr w:type="spellStart"/>
      <w:r>
        <w:rPr>
          <w:rFonts w:ascii="Segoe UI" w:hAnsi="Segoe UI" w:cs="Segoe UI"/>
          <w:color w:val="000000"/>
          <w:sz w:val="21"/>
          <w:szCs w:val="21"/>
        </w:rPr>
        <w:t>int</w:t>
      </w:r>
      <w:proofErr w:type="spellEnd"/>
    </w:p>
    <w:p w:rsidR="004A4B95" w:rsidRDefault="004A4B95" w:rsidP="004A4B95">
      <w:pPr>
        <w:numPr>
          <w:ilvl w:val="0"/>
          <w:numId w:val="4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float</w:t>
      </w:r>
    </w:p>
    <w:p w:rsidR="004A4B95" w:rsidRDefault="004A4B95" w:rsidP="004A4B95">
      <w:pPr>
        <w:numPr>
          <w:ilvl w:val="0"/>
          <w:numId w:val="4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complex</w:t>
      </w:r>
    </w:p>
    <w:p w:rsidR="004A4B95" w:rsidRDefault="004A4B95" w:rsidP="004A4B95">
      <w:pPr>
        <w:numPr>
          <w:ilvl w:val="0"/>
          <w:numId w:val="4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All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D) All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 xml:space="preserve">Numeric data types include </w:t>
      </w:r>
      <w:proofErr w:type="spellStart"/>
      <w:r>
        <w:rPr>
          <w:rFonts w:ascii="Segoe UI" w:hAnsi="Segoe UI" w:cs="Segoe UI"/>
          <w:color w:val="000000"/>
          <w:sz w:val="21"/>
          <w:szCs w:val="21"/>
        </w:rPr>
        <w:t>int</w:t>
      </w:r>
      <w:proofErr w:type="spellEnd"/>
      <w:r>
        <w:rPr>
          <w:rFonts w:ascii="Segoe UI" w:hAnsi="Segoe UI" w:cs="Segoe UI"/>
          <w:color w:val="000000"/>
          <w:sz w:val="21"/>
          <w:szCs w:val="21"/>
        </w:rPr>
        <w:t>, float, and complex, among others. In information technology, data types are the classification or categorization of knowledge items. It represents the type of information that is useful in determining what operations are frequently performed on specific data. In the Python programming language, each value is represented by a different python data type. Known as Data Types, this is the classification of knowledge items or the placement of the information value into a specific data category. It is beneficial to be aware of the quiet operations that are frequently performed on a worth.</w:t>
      </w:r>
    </w:p>
    <w:p w:rsidR="004A4B95" w:rsidRDefault="004A4B95" w:rsidP="004A4B95">
      <w:pPr>
        <w:pStyle w:val="btndisc"/>
        <w:spacing w:after="0" w:afterAutospacing="0"/>
        <w:jc w:val="right"/>
        <w:rPr>
          <w:rFonts w:ascii="Segoe UI" w:hAnsi="Segoe UI" w:cs="Segoe UI"/>
          <w:color w:val="000000"/>
          <w:sz w:val="21"/>
          <w:szCs w:val="21"/>
        </w:rPr>
      </w:pPr>
      <w:hyperlink r:id="rId36"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60"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 xml:space="preserve">5. list, </w:t>
      </w:r>
      <w:proofErr w:type="spellStart"/>
      <w:r>
        <w:rPr>
          <w:rFonts w:ascii="Segoe UI" w:hAnsi="Segoe UI" w:cs="Segoe UI"/>
          <w:b/>
          <w:bCs/>
          <w:color w:val="000000"/>
          <w:sz w:val="21"/>
          <w:szCs w:val="21"/>
        </w:rPr>
        <w:t>tuple</w:t>
      </w:r>
      <w:proofErr w:type="spellEnd"/>
      <w:r>
        <w:rPr>
          <w:rFonts w:ascii="Segoe UI" w:hAnsi="Segoe UI" w:cs="Segoe UI"/>
          <w:b/>
          <w:bCs/>
          <w:color w:val="000000"/>
          <w:sz w:val="21"/>
          <w:szCs w:val="21"/>
        </w:rPr>
        <w:t>, and range are the ___ of Data Types.</w:t>
      </w:r>
    </w:p>
    <w:p w:rsidR="004A4B95" w:rsidRDefault="004A4B95" w:rsidP="004A4B95">
      <w:pPr>
        <w:numPr>
          <w:ilvl w:val="0"/>
          <w:numId w:val="4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Sequence Types</w:t>
      </w:r>
    </w:p>
    <w:p w:rsidR="004A4B95" w:rsidRDefault="004A4B95" w:rsidP="004A4B95">
      <w:pPr>
        <w:numPr>
          <w:ilvl w:val="0"/>
          <w:numId w:val="4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Binary Types</w:t>
      </w:r>
    </w:p>
    <w:p w:rsidR="004A4B95" w:rsidRDefault="004A4B95" w:rsidP="004A4B95">
      <w:pPr>
        <w:numPr>
          <w:ilvl w:val="0"/>
          <w:numId w:val="4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lastRenderedPageBreak/>
        <w:t>Boolean Types</w:t>
      </w:r>
    </w:p>
    <w:p w:rsidR="004A4B95" w:rsidRDefault="004A4B95" w:rsidP="004A4B95">
      <w:pPr>
        <w:numPr>
          <w:ilvl w:val="0"/>
          <w:numId w:val="4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None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A) Sequence Types</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 xml:space="preserve">The sequence Types of Data Types are the list, the </w:t>
      </w:r>
      <w:proofErr w:type="spellStart"/>
      <w:r>
        <w:rPr>
          <w:rFonts w:ascii="Segoe UI" w:hAnsi="Segoe UI" w:cs="Segoe UI"/>
          <w:color w:val="000000"/>
          <w:sz w:val="21"/>
          <w:szCs w:val="21"/>
        </w:rPr>
        <w:t>tuple</w:t>
      </w:r>
      <w:proofErr w:type="spellEnd"/>
      <w:r>
        <w:rPr>
          <w:rFonts w:ascii="Segoe UI" w:hAnsi="Segoe UI" w:cs="Segoe UI"/>
          <w:color w:val="000000"/>
          <w:sz w:val="21"/>
          <w:szCs w:val="21"/>
        </w:rPr>
        <w:t xml:space="preserve">, and the range. In order to store multiple values in an organized and efficient manner, we use the concept of sequences. There are several types of sequences, including strings, Unicode strings, lists, </w:t>
      </w:r>
      <w:proofErr w:type="spellStart"/>
      <w:proofErr w:type="gramStart"/>
      <w:r>
        <w:rPr>
          <w:rFonts w:ascii="Segoe UI" w:hAnsi="Segoe UI" w:cs="Segoe UI"/>
          <w:color w:val="000000"/>
          <w:sz w:val="21"/>
          <w:szCs w:val="21"/>
        </w:rPr>
        <w:t>tuples</w:t>
      </w:r>
      <w:proofErr w:type="spellEnd"/>
      <w:proofErr w:type="gramEnd"/>
      <w:r>
        <w:rPr>
          <w:rFonts w:ascii="Segoe UI" w:hAnsi="Segoe UI" w:cs="Segoe UI"/>
          <w:color w:val="000000"/>
          <w:sz w:val="21"/>
          <w:szCs w:val="21"/>
        </w:rPr>
        <w:t xml:space="preserve">, </w:t>
      </w:r>
      <w:proofErr w:type="spellStart"/>
      <w:r>
        <w:rPr>
          <w:rFonts w:ascii="Segoe UI" w:hAnsi="Segoe UI" w:cs="Segoe UI"/>
          <w:color w:val="000000"/>
          <w:sz w:val="21"/>
          <w:szCs w:val="21"/>
        </w:rPr>
        <w:t>bytearrays</w:t>
      </w:r>
      <w:proofErr w:type="spellEnd"/>
      <w:r>
        <w:rPr>
          <w:rFonts w:ascii="Segoe UI" w:hAnsi="Segoe UI" w:cs="Segoe UI"/>
          <w:color w:val="000000"/>
          <w:sz w:val="21"/>
          <w:szCs w:val="21"/>
        </w:rPr>
        <w:t>, and range objects. Strings and Unicode strings are the most common. Dictionary and set data structures are used to store non-sequential information.</w:t>
      </w:r>
    </w:p>
    <w:p w:rsidR="004A4B95" w:rsidRDefault="004A4B95" w:rsidP="004A4B95">
      <w:pPr>
        <w:pStyle w:val="btndisc"/>
        <w:spacing w:after="0" w:afterAutospacing="0"/>
        <w:jc w:val="right"/>
        <w:rPr>
          <w:rFonts w:ascii="Segoe UI" w:hAnsi="Segoe UI" w:cs="Segoe UI"/>
          <w:color w:val="000000"/>
          <w:sz w:val="21"/>
          <w:szCs w:val="21"/>
        </w:rPr>
      </w:pPr>
      <w:hyperlink r:id="rId37"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61" style="width:0;height:0" o:hralign="center" o:hrstd="t" o:hrnoshade="t" o:hr="t" fillcolor="black" stroked="f"/>
        </w:pict>
      </w:r>
    </w:p>
    <w:p w:rsidR="004A4B95" w:rsidRDefault="004A4B95" w:rsidP="004A4B95">
      <w:pPr>
        <w:spacing w:after="0"/>
        <w:rPr>
          <w:ins w:id="1" w:author="Unknown"/>
          <w:rFonts w:ascii="Segoe UI" w:hAnsi="Segoe UI" w:cs="Segoe UI"/>
          <w:color w:val="000000"/>
          <w:sz w:val="21"/>
          <w:szCs w:val="21"/>
        </w:rPr>
      </w:pPr>
      <w:r>
        <w:rPr>
          <w:rStyle w:val="ads-text"/>
          <w:rFonts w:ascii="Segoe UI" w:hAnsi="Segoe UI" w:cs="Segoe UI"/>
          <w:caps/>
          <w:color w:val="000000"/>
          <w:spacing w:val="25"/>
          <w:sz w:val="13"/>
          <w:szCs w:val="13"/>
        </w:rPr>
        <w:t>ADVERTISEMENT</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6. Float type of data type is represented by the float class.</w:t>
      </w:r>
    </w:p>
    <w:p w:rsidR="004A4B95" w:rsidRDefault="004A4B95" w:rsidP="004A4B95">
      <w:pPr>
        <w:numPr>
          <w:ilvl w:val="0"/>
          <w:numId w:val="42"/>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True</w:t>
      </w:r>
    </w:p>
    <w:p w:rsidR="004A4B95" w:rsidRDefault="004A4B95" w:rsidP="004A4B95">
      <w:pPr>
        <w:numPr>
          <w:ilvl w:val="0"/>
          <w:numId w:val="42"/>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False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A) True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The float data type is represented by the float class of data types. A true number with a floating-point representation is represented by the symbol. It is denoted by the use of a decimal point. Optionally, the character e or E followed by a positive or negative integer could be appended to the end of the string to indicate scientific notation.</w:t>
      </w:r>
    </w:p>
    <w:p w:rsidR="004A4B95" w:rsidRDefault="004A4B95" w:rsidP="004A4B95">
      <w:pPr>
        <w:pStyle w:val="btndisc"/>
        <w:spacing w:after="0" w:afterAutospacing="0"/>
        <w:jc w:val="right"/>
        <w:rPr>
          <w:rFonts w:ascii="Segoe UI" w:hAnsi="Segoe UI" w:cs="Segoe UI"/>
          <w:color w:val="000000"/>
          <w:sz w:val="21"/>
          <w:szCs w:val="21"/>
        </w:rPr>
      </w:pPr>
      <w:hyperlink r:id="rId38"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62"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 xml:space="preserve">7. bytes, </w:t>
      </w:r>
      <w:proofErr w:type="spellStart"/>
      <w:r>
        <w:rPr>
          <w:rFonts w:ascii="Segoe UI" w:hAnsi="Segoe UI" w:cs="Segoe UI"/>
          <w:b/>
          <w:bCs/>
          <w:color w:val="000000"/>
          <w:sz w:val="21"/>
          <w:szCs w:val="21"/>
        </w:rPr>
        <w:t>bytearray</w:t>
      </w:r>
      <w:proofErr w:type="spellEnd"/>
      <w:r>
        <w:rPr>
          <w:rFonts w:ascii="Segoe UI" w:hAnsi="Segoe UI" w:cs="Segoe UI"/>
          <w:b/>
          <w:bCs/>
          <w:color w:val="000000"/>
          <w:sz w:val="21"/>
          <w:szCs w:val="21"/>
        </w:rPr>
        <w:t xml:space="preserve">, </w:t>
      </w:r>
      <w:proofErr w:type="spellStart"/>
      <w:r>
        <w:rPr>
          <w:rFonts w:ascii="Segoe UI" w:hAnsi="Segoe UI" w:cs="Segoe UI"/>
          <w:b/>
          <w:bCs/>
          <w:color w:val="000000"/>
          <w:sz w:val="21"/>
          <w:szCs w:val="21"/>
        </w:rPr>
        <w:t>memoryview</w:t>
      </w:r>
      <w:proofErr w:type="spellEnd"/>
      <w:r>
        <w:rPr>
          <w:rFonts w:ascii="Segoe UI" w:hAnsi="Segoe UI" w:cs="Segoe UI"/>
          <w:b/>
          <w:bCs/>
          <w:color w:val="000000"/>
          <w:sz w:val="21"/>
          <w:szCs w:val="21"/>
        </w:rPr>
        <w:t xml:space="preserve"> are type of the ___ data type.</w:t>
      </w:r>
    </w:p>
    <w:p w:rsidR="004A4B95" w:rsidRDefault="004A4B95" w:rsidP="004A4B95">
      <w:pPr>
        <w:numPr>
          <w:ilvl w:val="0"/>
          <w:numId w:val="4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Mapping Type</w:t>
      </w:r>
    </w:p>
    <w:p w:rsidR="004A4B95" w:rsidRDefault="004A4B95" w:rsidP="004A4B95">
      <w:pPr>
        <w:numPr>
          <w:ilvl w:val="0"/>
          <w:numId w:val="4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Boolean Type</w:t>
      </w:r>
    </w:p>
    <w:p w:rsidR="004A4B95" w:rsidRDefault="004A4B95" w:rsidP="004A4B95">
      <w:pPr>
        <w:numPr>
          <w:ilvl w:val="0"/>
          <w:numId w:val="4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Binary Types</w:t>
      </w:r>
    </w:p>
    <w:p w:rsidR="004A4B95" w:rsidRDefault="004A4B95" w:rsidP="004A4B95">
      <w:pPr>
        <w:numPr>
          <w:ilvl w:val="0"/>
          <w:numId w:val="4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None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C) Binary Types</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lastRenderedPageBreak/>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The Binary type's data type is represented by the bytes, byte array, and memory view types. Binary data manipulation is accomplished through the use of bytes and byte array. The memory view makes use of the buffer protocol in order to access the memory of other binary objects without the need to make a copy of the data. Bytes objects are immutable sequences of single bytes that can only be changed. When working with ASCII compatible data, we should only use them when necessary.</w:t>
      </w:r>
    </w:p>
    <w:p w:rsidR="004A4B95" w:rsidRDefault="004A4B95" w:rsidP="004A4B95">
      <w:pPr>
        <w:pStyle w:val="btndisc"/>
        <w:spacing w:after="0" w:afterAutospacing="0"/>
        <w:jc w:val="right"/>
        <w:rPr>
          <w:rFonts w:ascii="Segoe UI" w:hAnsi="Segoe UI" w:cs="Segoe UI"/>
          <w:color w:val="000000"/>
          <w:sz w:val="21"/>
          <w:szCs w:val="21"/>
        </w:rPr>
      </w:pPr>
      <w:hyperlink r:id="rId39"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63"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 xml:space="preserve">8. The </w:t>
      </w:r>
      <w:proofErr w:type="gramStart"/>
      <w:r>
        <w:rPr>
          <w:rFonts w:ascii="Segoe UI" w:hAnsi="Segoe UI" w:cs="Segoe UI"/>
          <w:b/>
          <w:bCs/>
          <w:color w:val="000000"/>
          <w:sz w:val="21"/>
          <w:szCs w:val="21"/>
        </w:rPr>
        <w:t>type(</w:t>
      </w:r>
      <w:proofErr w:type="gramEnd"/>
      <w:r>
        <w:rPr>
          <w:rFonts w:ascii="Segoe UI" w:hAnsi="Segoe UI" w:cs="Segoe UI"/>
          <w:b/>
          <w:bCs/>
          <w:color w:val="000000"/>
          <w:sz w:val="21"/>
          <w:szCs w:val="21"/>
        </w:rPr>
        <w:t>) function can be used to get the data type of any object.</w:t>
      </w:r>
    </w:p>
    <w:p w:rsidR="004A4B95" w:rsidRDefault="004A4B95" w:rsidP="004A4B95">
      <w:pPr>
        <w:numPr>
          <w:ilvl w:val="0"/>
          <w:numId w:val="4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True</w:t>
      </w:r>
    </w:p>
    <w:p w:rsidR="004A4B95" w:rsidRDefault="004A4B95" w:rsidP="004A4B95">
      <w:pPr>
        <w:numPr>
          <w:ilvl w:val="0"/>
          <w:numId w:val="4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False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A) True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The </w:t>
      </w:r>
      <w:hyperlink r:id="rId40" w:tgtFrame="_blank" w:history="1">
        <w:proofErr w:type="gramStart"/>
        <w:r>
          <w:rPr>
            <w:rStyle w:val="Hyperlink"/>
            <w:rFonts w:ascii="Segoe UI" w:hAnsi="Segoe UI" w:cs="Segoe UI"/>
            <w:sz w:val="21"/>
            <w:szCs w:val="21"/>
          </w:rPr>
          <w:t>type(</w:t>
        </w:r>
        <w:proofErr w:type="gramEnd"/>
        <w:r>
          <w:rPr>
            <w:rStyle w:val="Hyperlink"/>
            <w:rFonts w:ascii="Segoe UI" w:hAnsi="Segoe UI" w:cs="Segoe UI"/>
            <w:sz w:val="21"/>
            <w:szCs w:val="21"/>
          </w:rPr>
          <w:t>) function</w:t>
        </w:r>
      </w:hyperlink>
      <w:r>
        <w:rPr>
          <w:rFonts w:ascii="Segoe UI" w:hAnsi="Segoe UI" w:cs="Segoe UI"/>
          <w:color w:val="000000"/>
          <w:sz w:val="21"/>
          <w:szCs w:val="21"/>
        </w:rPr>
        <w:t> can be used to find out what type of data an object contains. Typing an object passed as an argument to Python's </w:t>
      </w:r>
      <w:proofErr w:type="gramStart"/>
      <w:r>
        <w:rPr>
          <w:rStyle w:val="w3-codespan"/>
          <w:rFonts w:ascii="Consolas" w:hAnsi="Consolas" w:cs="Consolas"/>
          <w:color w:val="DC143C"/>
          <w:sz w:val="20"/>
          <w:szCs w:val="20"/>
          <w:shd w:val="clear" w:color="auto" w:fill="F1F1F1"/>
        </w:rPr>
        <w:t>type(</w:t>
      </w:r>
      <w:proofErr w:type="gramEnd"/>
      <w:r>
        <w:rPr>
          <w:rStyle w:val="w3-codespan"/>
          <w:rFonts w:ascii="Consolas" w:hAnsi="Consolas" w:cs="Consolas"/>
          <w:color w:val="DC143C"/>
          <w:sz w:val="20"/>
          <w:szCs w:val="20"/>
          <w:shd w:val="clear" w:color="auto" w:fill="F1F1F1"/>
        </w:rPr>
        <w:t>)</w:t>
      </w:r>
      <w:r>
        <w:rPr>
          <w:rFonts w:ascii="Segoe UI" w:hAnsi="Segoe UI" w:cs="Segoe UI"/>
          <w:color w:val="000000"/>
          <w:sz w:val="21"/>
          <w:szCs w:val="21"/>
        </w:rPr>
        <w:t> function returns the data type of the object passed as an argument to Python's type() function. This function is extremely useful during the debugging phase of the process.</w:t>
      </w:r>
    </w:p>
    <w:p w:rsidR="004A4B95" w:rsidRDefault="004A4B95" w:rsidP="004A4B95">
      <w:pPr>
        <w:pStyle w:val="btndisc"/>
        <w:spacing w:after="0" w:afterAutospacing="0"/>
        <w:jc w:val="right"/>
        <w:rPr>
          <w:rFonts w:ascii="Segoe UI" w:hAnsi="Segoe UI" w:cs="Segoe UI"/>
          <w:color w:val="000000"/>
          <w:sz w:val="21"/>
          <w:szCs w:val="21"/>
        </w:rPr>
      </w:pPr>
      <w:hyperlink r:id="rId41"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64"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9. Binary data type is a fixed-width string of length bytes?</w:t>
      </w:r>
    </w:p>
    <w:p w:rsidR="004A4B95" w:rsidRDefault="004A4B95" w:rsidP="004A4B95">
      <w:pPr>
        <w:numPr>
          <w:ilvl w:val="0"/>
          <w:numId w:val="4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True</w:t>
      </w:r>
    </w:p>
    <w:p w:rsidR="004A4B95" w:rsidRDefault="004A4B95" w:rsidP="004A4B95">
      <w:pPr>
        <w:numPr>
          <w:ilvl w:val="0"/>
          <w:numId w:val="4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False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A) True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 xml:space="preserve">It is a fixed-width string of length bytes, where the length </w:t>
      </w:r>
      <w:proofErr w:type="gramStart"/>
      <w:r>
        <w:rPr>
          <w:rFonts w:ascii="Segoe UI" w:hAnsi="Segoe UI" w:cs="Segoe UI"/>
          <w:color w:val="000000"/>
          <w:sz w:val="21"/>
          <w:szCs w:val="21"/>
        </w:rPr>
        <w:t>bytes is</w:t>
      </w:r>
      <w:proofErr w:type="gramEnd"/>
      <w:r>
        <w:rPr>
          <w:rFonts w:ascii="Segoe UI" w:hAnsi="Segoe UI" w:cs="Segoe UI"/>
          <w:color w:val="000000"/>
          <w:sz w:val="21"/>
          <w:szCs w:val="21"/>
        </w:rPr>
        <w:t xml:space="preserve"> declared as an optional </w:t>
      </w:r>
      <w:proofErr w:type="spellStart"/>
      <w:r>
        <w:rPr>
          <w:rFonts w:ascii="Segoe UI" w:hAnsi="Segoe UI" w:cs="Segoe UI"/>
          <w:color w:val="000000"/>
          <w:sz w:val="21"/>
          <w:szCs w:val="21"/>
        </w:rPr>
        <w:t>specifier</w:t>
      </w:r>
      <w:proofErr w:type="spellEnd"/>
      <w:r>
        <w:rPr>
          <w:rFonts w:ascii="Segoe UI" w:hAnsi="Segoe UI" w:cs="Segoe UI"/>
          <w:color w:val="000000"/>
          <w:sz w:val="21"/>
          <w:szCs w:val="21"/>
        </w:rPr>
        <w:t xml:space="preserve"> to the type, and its width is declared as an integer. If the length is not specified, the default value is 1. When necessary, values are right-extended to fill the entire width of the column by using the zero byte as the first byte.</w:t>
      </w:r>
    </w:p>
    <w:p w:rsidR="004A4B95" w:rsidRDefault="004A4B95" w:rsidP="004A4B95">
      <w:pPr>
        <w:pStyle w:val="btndisc"/>
        <w:spacing w:after="0" w:afterAutospacing="0"/>
        <w:jc w:val="right"/>
        <w:rPr>
          <w:rFonts w:ascii="Segoe UI" w:hAnsi="Segoe UI" w:cs="Segoe UI"/>
          <w:color w:val="000000"/>
          <w:sz w:val="21"/>
          <w:szCs w:val="21"/>
        </w:rPr>
      </w:pPr>
      <w:hyperlink r:id="rId42"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lastRenderedPageBreak/>
        <w:pict>
          <v:rect id="_x0000_i1065"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 xml:space="preserve">10. </w:t>
      </w:r>
      <w:proofErr w:type="spellStart"/>
      <w:r>
        <w:rPr>
          <w:rFonts w:ascii="Segoe UI" w:hAnsi="Segoe UI" w:cs="Segoe UI"/>
          <w:b/>
          <w:bCs/>
          <w:color w:val="000000"/>
          <w:sz w:val="21"/>
          <w:szCs w:val="21"/>
        </w:rPr>
        <w:t>Varbinary</w:t>
      </w:r>
      <w:proofErr w:type="spellEnd"/>
      <w:r>
        <w:rPr>
          <w:rFonts w:ascii="Segoe UI" w:hAnsi="Segoe UI" w:cs="Segoe UI"/>
          <w:b/>
          <w:bCs/>
          <w:color w:val="000000"/>
          <w:sz w:val="21"/>
          <w:szCs w:val="21"/>
        </w:rPr>
        <w:t xml:space="preserve"> data type returns variable-width string up to a length of max-length bytes?</w:t>
      </w:r>
    </w:p>
    <w:p w:rsidR="004A4B95" w:rsidRDefault="004A4B95" w:rsidP="004A4B95">
      <w:pPr>
        <w:numPr>
          <w:ilvl w:val="0"/>
          <w:numId w:val="4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TRUE</w:t>
      </w:r>
    </w:p>
    <w:p w:rsidR="004A4B95" w:rsidRDefault="004A4B95" w:rsidP="004A4B95">
      <w:pPr>
        <w:numPr>
          <w:ilvl w:val="0"/>
          <w:numId w:val="4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FALSE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A) TRUE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proofErr w:type="spellStart"/>
      <w:r>
        <w:rPr>
          <w:rFonts w:ascii="Segoe UI" w:hAnsi="Segoe UI" w:cs="Segoe UI"/>
          <w:color w:val="000000"/>
          <w:sz w:val="21"/>
          <w:szCs w:val="21"/>
        </w:rPr>
        <w:t>Varbinary</w:t>
      </w:r>
      <w:proofErr w:type="spellEnd"/>
      <w:r>
        <w:rPr>
          <w:rFonts w:ascii="Segoe UI" w:hAnsi="Segoe UI" w:cs="Segoe UI"/>
          <w:color w:val="000000"/>
          <w:sz w:val="21"/>
          <w:szCs w:val="21"/>
        </w:rPr>
        <w:t xml:space="preserve"> - a variable-width string with a length of max-length bytes, where the maximum number of bytes is declared as an optional </w:t>
      </w:r>
      <w:proofErr w:type="spellStart"/>
      <w:r>
        <w:rPr>
          <w:rFonts w:ascii="Segoe UI" w:hAnsi="Segoe UI" w:cs="Segoe UI"/>
          <w:color w:val="000000"/>
          <w:sz w:val="21"/>
          <w:szCs w:val="21"/>
        </w:rPr>
        <w:t>specifier</w:t>
      </w:r>
      <w:proofErr w:type="spellEnd"/>
      <w:r>
        <w:rPr>
          <w:rFonts w:ascii="Segoe UI" w:hAnsi="Segoe UI" w:cs="Segoe UI"/>
          <w:color w:val="000000"/>
          <w:sz w:val="21"/>
          <w:szCs w:val="21"/>
        </w:rPr>
        <w:t xml:space="preserve"> to the type, and where the maximum number of bytes is declared as an optional </w:t>
      </w:r>
      <w:proofErr w:type="spellStart"/>
      <w:r>
        <w:rPr>
          <w:rFonts w:ascii="Segoe UI" w:hAnsi="Segoe UI" w:cs="Segoe UI"/>
          <w:color w:val="000000"/>
          <w:sz w:val="21"/>
          <w:szCs w:val="21"/>
        </w:rPr>
        <w:t>specifier</w:t>
      </w:r>
      <w:proofErr w:type="spellEnd"/>
      <w:r>
        <w:rPr>
          <w:rFonts w:ascii="Segoe UI" w:hAnsi="Segoe UI" w:cs="Segoe UI"/>
          <w:color w:val="000000"/>
          <w:sz w:val="21"/>
          <w:szCs w:val="21"/>
        </w:rPr>
        <w:t xml:space="preserve"> to the type. The default attribute size is 80 bytes, and the maximum length is 65000 bytes. The default attribute size is 80 bytes. The range of binary values is not extended to fill the entire width of the column.</w:t>
      </w:r>
    </w:p>
    <w:p w:rsidR="004A4B95" w:rsidRDefault="004A4B95" w:rsidP="004A4B95">
      <w:pPr>
        <w:pStyle w:val="btndisc"/>
        <w:spacing w:after="0" w:afterAutospacing="0"/>
        <w:jc w:val="right"/>
        <w:rPr>
          <w:rFonts w:ascii="Segoe UI" w:hAnsi="Segoe UI" w:cs="Segoe UI"/>
          <w:color w:val="000000"/>
          <w:sz w:val="21"/>
          <w:szCs w:val="21"/>
        </w:rPr>
      </w:pPr>
      <w:hyperlink r:id="rId43"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66" style="width:0;height:0" o:hralign="center" o:hrstd="t" o:hrnoshade="t" o:hr="t" fillcolor="black" stroked="f"/>
        </w:pict>
      </w:r>
    </w:p>
    <w:p w:rsidR="004A4B95" w:rsidRDefault="004A4B95" w:rsidP="004A4B95">
      <w:pPr>
        <w:spacing w:after="0"/>
        <w:rPr>
          <w:ins w:id="2" w:author="Unknown"/>
          <w:rFonts w:ascii="Segoe UI" w:hAnsi="Segoe UI" w:cs="Segoe UI"/>
          <w:color w:val="000000"/>
          <w:sz w:val="21"/>
          <w:szCs w:val="21"/>
        </w:rPr>
      </w:pPr>
      <w:r>
        <w:rPr>
          <w:rStyle w:val="ads-text"/>
          <w:rFonts w:ascii="Segoe UI" w:hAnsi="Segoe UI" w:cs="Segoe UI"/>
          <w:caps/>
          <w:color w:val="000000"/>
          <w:spacing w:val="25"/>
          <w:sz w:val="13"/>
          <w:szCs w:val="13"/>
        </w:rPr>
        <w:t>ADVERTISEMENT</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11. Amongst which of the following is / are the logical operators in Python?</w:t>
      </w:r>
    </w:p>
    <w:p w:rsidR="004A4B95" w:rsidRDefault="004A4B95" w:rsidP="004A4B95">
      <w:pPr>
        <w:numPr>
          <w:ilvl w:val="0"/>
          <w:numId w:val="4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and</w:t>
      </w:r>
    </w:p>
    <w:p w:rsidR="004A4B95" w:rsidRDefault="004A4B95" w:rsidP="004A4B95">
      <w:pPr>
        <w:numPr>
          <w:ilvl w:val="0"/>
          <w:numId w:val="4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or</w:t>
      </w:r>
    </w:p>
    <w:p w:rsidR="004A4B95" w:rsidRDefault="004A4B95" w:rsidP="004A4B95">
      <w:pPr>
        <w:numPr>
          <w:ilvl w:val="0"/>
          <w:numId w:val="4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not</w:t>
      </w:r>
    </w:p>
    <w:p w:rsidR="004A4B95" w:rsidRDefault="004A4B95" w:rsidP="004A4B95">
      <w:pPr>
        <w:numPr>
          <w:ilvl w:val="0"/>
          <w:numId w:val="4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All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D) All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Python's logical operators are represented by the terms and, or, and not. In Python, logical operators are used to perform logical operations on the values of variables that have been declared. Either true or false is represented by the value. The truth values provide us with the information we need to figure out the conditions. In Python, there are three types of logical operators: the logical AND, the logical OR, and the logical NOT operators. Keywords or special characters are used to represent operators in a program.</w:t>
      </w:r>
    </w:p>
    <w:p w:rsidR="004A4B95" w:rsidRDefault="004A4B95" w:rsidP="004A4B95">
      <w:pPr>
        <w:pStyle w:val="btndisc"/>
        <w:spacing w:after="0" w:afterAutospacing="0"/>
        <w:jc w:val="right"/>
        <w:rPr>
          <w:rFonts w:ascii="Segoe UI" w:hAnsi="Segoe UI" w:cs="Segoe UI"/>
          <w:color w:val="000000"/>
          <w:sz w:val="21"/>
          <w:szCs w:val="21"/>
        </w:rPr>
      </w:pPr>
      <w:hyperlink r:id="rId44"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67"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12. Is Python supports exception handling?</w:t>
      </w:r>
    </w:p>
    <w:p w:rsidR="004A4B95" w:rsidRDefault="004A4B95" w:rsidP="004A4B95">
      <w:pPr>
        <w:numPr>
          <w:ilvl w:val="0"/>
          <w:numId w:val="4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lastRenderedPageBreak/>
        <w:t>Yes</w:t>
      </w:r>
    </w:p>
    <w:p w:rsidR="004A4B95" w:rsidRDefault="004A4B95" w:rsidP="004A4B95">
      <w:pPr>
        <w:numPr>
          <w:ilvl w:val="0"/>
          <w:numId w:val="4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No</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A) Yes</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Unexpected events that can occur during a program's execution are referred to as exceptions, and they can cause the program's normal flow to be interrupted. Python provides exception handling, which allows us to write less error-prone code while also testing various scenarios that may result in an exception later on in the process.</w:t>
      </w:r>
    </w:p>
    <w:p w:rsidR="004A4B95" w:rsidRDefault="004A4B95" w:rsidP="004A4B95">
      <w:pPr>
        <w:pStyle w:val="btndisc"/>
        <w:spacing w:after="0" w:afterAutospacing="0"/>
        <w:jc w:val="right"/>
        <w:rPr>
          <w:rFonts w:ascii="Segoe UI" w:hAnsi="Segoe UI" w:cs="Segoe UI"/>
          <w:color w:val="000000"/>
          <w:sz w:val="21"/>
          <w:szCs w:val="21"/>
        </w:rPr>
      </w:pPr>
      <w:hyperlink r:id="rId45"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68"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13. What is the name of the operator ** in Python?</w:t>
      </w:r>
    </w:p>
    <w:p w:rsidR="004A4B95" w:rsidRDefault="004A4B95" w:rsidP="004A4B95">
      <w:pPr>
        <w:numPr>
          <w:ilvl w:val="0"/>
          <w:numId w:val="4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Exponentiation</w:t>
      </w:r>
    </w:p>
    <w:p w:rsidR="004A4B95" w:rsidRDefault="004A4B95" w:rsidP="004A4B95">
      <w:pPr>
        <w:numPr>
          <w:ilvl w:val="0"/>
          <w:numId w:val="4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Modulus</w:t>
      </w:r>
    </w:p>
    <w:p w:rsidR="004A4B95" w:rsidRDefault="004A4B95" w:rsidP="004A4B95">
      <w:pPr>
        <w:numPr>
          <w:ilvl w:val="0"/>
          <w:numId w:val="4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Floor division</w:t>
      </w:r>
    </w:p>
    <w:p w:rsidR="004A4B95" w:rsidRDefault="004A4B95" w:rsidP="004A4B95">
      <w:pPr>
        <w:numPr>
          <w:ilvl w:val="0"/>
          <w:numId w:val="4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None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A) Exponentiation</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The </w:t>
      </w:r>
      <w:hyperlink r:id="rId46" w:tgtFrame="_blank" w:history="1">
        <w:r>
          <w:rPr>
            <w:rStyle w:val="Hyperlink"/>
            <w:rFonts w:ascii="Segoe UI" w:hAnsi="Segoe UI" w:cs="Segoe UI"/>
            <w:sz w:val="21"/>
            <w:szCs w:val="21"/>
          </w:rPr>
          <w:t>**</w:t>
        </w:r>
      </w:hyperlink>
      <w:r>
        <w:rPr>
          <w:rFonts w:ascii="Segoe UI" w:hAnsi="Segoe UI" w:cs="Segoe UI"/>
          <w:color w:val="000000"/>
          <w:sz w:val="21"/>
          <w:szCs w:val="21"/>
        </w:rPr>
        <w:t xml:space="preserve"> is an exponentiation operator in the Python programming language. In Python, the ** operator is used to raise the number on the left to the power of the exponent on the right, which is represented by the symbol **. In other words, in the expression 2 ** 3, 2 </w:t>
      </w:r>
      <w:proofErr w:type="gramStart"/>
      <w:r>
        <w:rPr>
          <w:rFonts w:ascii="Segoe UI" w:hAnsi="Segoe UI" w:cs="Segoe UI"/>
          <w:color w:val="000000"/>
          <w:sz w:val="21"/>
          <w:szCs w:val="21"/>
        </w:rPr>
        <w:t>is</w:t>
      </w:r>
      <w:proofErr w:type="gramEnd"/>
      <w:r>
        <w:rPr>
          <w:rFonts w:ascii="Segoe UI" w:hAnsi="Segoe UI" w:cs="Segoe UI"/>
          <w:color w:val="000000"/>
          <w:sz w:val="21"/>
          <w:szCs w:val="21"/>
        </w:rPr>
        <w:t xml:space="preserve"> raised to the third power, which is a positive number. In mathematics, we frequently see this expression written as 23, but what is really happening is that the numbers 2 and 3 are being multiplied by themselves three times. In Python, we would get the same result of 8 by running either 2 ** 3 or 2 * 2 * 2.</w:t>
      </w:r>
    </w:p>
    <w:p w:rsidR="004A4B95" w:rsidRDefault="004A4B95" w:rsidP="004A4B95">
      <w:pPr>
        <w:pStyle w:val="btndisc"/>
        <w:spacing w:after="0" w:afterAutospacing="0"/>
        <w:jc w:val="right"/>
        <w:rPr>
          <w:rFonts w:ascii="Segoe UI" w:hAnsi="Segoe UI" w:cs="Segoe UI"/>
          <w:color w:val="000000"/>
          <w:sz w:val="21"/>
          <w:szCs w:val="21"/>
        </w:rPr>
      </w:pPr>
      <w:hyperlink r:id="rId47"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69"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14. The % operator returns the ___.</w:t>
      </w:r>
    </w:p>
    <w:p w:rsidR="004A4B95" w:rsidRDefault="004A4B95" w:rsidP="004A4B95">
      <w:pPr>
        <w:numPr>
          <w:ilvl w:val="0"/>
          <w:numId w:val="5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Quotient</w:t>
      </w:r>
    </w:p>
    <w:p w:rsidR="004A4B95" w:rsidRDefault="004A4B95" w:rsidP="004A4B95">
      <w:pPr>
        <w:numPr>
          <w:ilvl w:val="0"/>
          <w:numId w:val="5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Divisor</w:t>
      </w:r>
    </w:p>
    <w:p w:rsidR="004A4B95" w:rsidRDefault="004A4B95" w:rsidP="004A4B95">
      <w:pPr>
        <w:numPr>
          <w:ilvl w:val="0"/>
          <w:numId w:val="5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Remainder</w:t>
      </w:r>
    </w:p>
    <w:p w:rsidR="004A4B95" w:rsidRDefault="004A4B95" w:rsidP="004A4B95">
      <w:pPr>
        <w:numPr>
          <w:ilvl w:val="0"/>
          <w:numId w:val="5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None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C) Remainder</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lastRenderedPageBreak/>
        <w:t>Explanation:</w:t>
      </w:r>
    </w:p>
    <w:p w:rsidR="004A4B95" w:rsidRDefault="004A4B95" w:rsidP="004A4B95">
      <w:pPr>
        <w:pStyle w:val="NormalWeb"/>
        <w:rPr>
          <w:rFonts w:ascii="Segoe UI" w:hAnsi="Segoe UI" w:cs="Segoe UI"/>
          <w:color w:val="000000"/>
          <w:sz w:val="21"/>
          <w:szCs w:val="21"/>
        </w:rPr>
      </w:pPr>
      <w:r>
        <w:rPr>
          <w:rFonts w:ascii="Segoe UI" w:hAnsi="Segoe UI" w:cs="Segoe UI"/>
          <w:color w:val="000000"/>
          <w:sz w:val="21"/>
          <w:szCs w:val="21"/>
        </w:rPr>
        <w:t>The % operator (it is an </w:t>
      </w:r>
      <w:hyperlink r:id="rId48" w:tgtFrame="_blank" w:history="1">
        <w:r>
          <w:rPr>
            <w:rStyle w:val="Hyperlink"/>
            <w:rFonts w:ascii="Segoe UI" w:hAnsi="Segoe UI" w:cs="Segoe UI"/>
            <w:sz w:val="21"/>
            <w:szCs w:val="21"/>
          </w:rPr>
          <w:t>arithmetic operator</w:t>
        </w:r>
      </w:hyperlink>
      <w:r>
        <w:rPr>
          <w:rFonts w:ascii="Segoe UI" w:hAnsi="Segoe UI" w:cs="Segoe UI"/>
          <w:color w:val="000000"/>
          <w:sz w:val="21"/>
          <w:szCs w:val="21"/>
        </w:rPr>
        <w:t>) returns the amount that was left over. This is useful for determining the number of times a given number is multiplied by itself.</w:t>
      </w:r>
    </w:p>
    <w:p w:rsidR="004A4B95" w:rsidRDefault="004A4B95" w:rsidP="004A4B95">
      <w:pPr>
        <w:pStyle w:val="btndisc"/>
        <w:spacing w:after="0" w:afterAutospacing="0"/>
        <w:jc w:val="right"/>
        <w:rPr>
          <w:rFonts w:ascii="Segoe UI" w:hAnsi="Segoe UI" w:cs="Segoe UI"/>
          <w:color w:val="000000"/>
          <w:sz w:val="21"/>
          <w:szCs w:val="21"/>
        </w:rPr>
      </w:pPr>
      <w:hyperlink r:id="rId49" w:tgtFrame="_blank" w:history="1">
        <w:r>
          <w:rPr>
            <w:rStyle w:val="Hyperlink"/>
            <w:rFonts w:ascii="Segoe UI" w:hAnsi="Segoe UI" w:cs="Segoe UI"/>
            <w:color w:val="006969"/>
            <w:sz w:val="18"/>
            <w:szCs w:val="18"/>
          </w:rPr>
          <w:t>Discuss this Question</w:t>
        </w:r>
      </w:hyperlink>
    </w:p>
    <w:p w:rsidR="004A4B95" w:rsidRDefault="004A4B95" w:rsidP="004A4B95">
      <w:pPr>
        <w:spacing w:before="250" w:after="250"/>
        <w:rPr>
          <w:rFonts w:ascii="Times New Roman" w:hAnsi="Times New Roman" w:cs="Times New Roman"/>
          <w:sz w:val="24"/>
          <w:szCs w:val="24"/>
        </w:rPr>
      </w:pPr>
      <w:r>
        <w:pict>
          <v:rect id="_x0000_i1070" style="width:0;height:0" o:hralign="center" o:hrstd="t" o:hrnoshade="t" o:hr="t" fillcolor="black" stroked="f"/>
        </w:pic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15. Amongst which of the following is / are the method of list?</w:t>
      </w:r>
    </w:p>
    <w:p w:rsidR="004A4B95" w:rsidRDefault="004A4B95" w:rsidP="004A4B95">
      <w:pPr>
        <w:numPr>
          <w:ilvl w:val="0"/>
          <w:numId w:val="5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append()</w:t>
      </w:r>
    </w:p>
    <w:p w:rsidR="004A4B95" w:rsidRDefault="004A4B95" w:rsidP="004A4B95">
      <w:pPr>
        <w:numPr>
          <w:ilvl w:val="0"/>
          <w:numId w:val="5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extend()</w:t>
      </w:r>
    </w:p>
    <w:p w:rsidR="004A4B95" w:rsidRDefault="004A4B95" w:rsidP="004A4B95">
      <w:pPr>
        <w:numPr>
          <w:ilvl w:val="0"/>
          <w:numId w:val="5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insert()</w:t>
      </w:r>
    </w:p>
    <w:p w:rsidR="004A4B95" w:rsidRDefault="004A4B95" w:rsidP="004A4B95">
      <w:pPr>
        <w:numPr>
          <w:ilvl w:val="0"/>
          <w:numId w:val="5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All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Answer:</w:t>
      </w:r>
      <w:r>
        <w:rPr>
          <w:rFonts w:ascii="Segoe UI" w:hAnsi="Segoe UI" w:cs="Segoe UI"/>
          <w:color w:val="000000"/>
          <w:sz w:val="21"/>
          <w:szCs w:val="21"/>
        </w:rPr>
        <w:t> D) All of the mentioned above</w:t>
      </w:r>
    </w:p>
    <w:p w:rsidR="004A4B95" w:rsidRDefault="004A4B95" w:rsidP="004A4B95">
      <w:pPr>
        <w:pStyle w:val="NormalWeb"/>
        <w:rPr>
          <w:rFonts w:ascii="Segoe UI" w:hAnsi="Segoe UI" w:cs="Segoe UI"/>
          <w:color w:val="000000"/>
          <w:sz w:val="21"/>
          <w:szCs w:val="21"/>
        </w:rPr>
      </w:pPr>
      <w:r>
        <w:rPr>
          <w:rFonts w:ascii="Segoe UI" w:hAnsi="Segoe UI" w:cs="Segoe UI"/>
          <w:b/>
          <w:bCs/>
          <w:color w:val="000000"/>
          <w:sz w:val="21"/>
          <w:szCs w:val="21"/>
        </w:rPr>
        <w:t>Explanation:</w:t>
      </w:r>
    </w:p>
    <w:p w:rsidR="004A4B95" w:rsidRDefault="004A4B95" w:rsidP="004A4B95">
      <w:pPr>
        <w:pStyle w:val="NormalWeb"/>
        <w:rPr>
          <w:rFonts w:ascii="Segoe UI" w:hAnsi="Segoe UI" w:cs="Segoe UI"/>
          <w:color w:val="000000"/>
          <w:sz w:val="21"/>
          <w:szCs w:val="21"/>
        </w:rPr>
      </w:pPr>
      <w:hyperlink r:id="rId50" w:tgtFrame="_blank" w:history="1">
        <w:proofErr w:type="spellStart"/>
        <w:r>
          <w:rPr>
            <w:rStyle w:val="Hyperlink"/>
            <w:rFonts w:ascii="Segoe UI" w:hAnsi="Segoe UI" w:cs="Segoe UI"/>
            <w:sz w:val="21"/>
            <w:szCs w:val="21"/>
          </w:rPr>
          <w:t>list.append</w:t>
        </w:r>
        <w:proofErr w:type="spellEnd"/>
        <w:r>
          <w:rPr>
            <w:rStyle w:val="Hyperlink"/>
            <w:rFonts w:ascii="Segoe UI" w:hAnsi="Segoe UI" w:cs="Segoe UI"/>
            <w:sz w:val="21"/>
            <w:szCs w:val="21"/>
          </w:rPr>
          <w:t>(x)</w:t>
        </w:r>
      </w:hyperlink>
      <w:r>
        <w:rPr>
          <w:rFonts w:ascii="Segoe UI" w:hAnsi="Segoe UI" w:cs="Segoe UI"/>
          <w:color w:val="000000"/>
          <w:sz w:val="21"/>
          <w:szCs w:val="21"/>
        </w:rPr>
        <w:t>, </w:t>
      </w:r>
      <w:proofErr w:type="spellStart"/>
      <w:r>
        <w:rPr>
          <w:rFonts w:ascii="Segoe UI" w:hAnsi="Segoe UI" w:cs="Segoe UI"/>
          <w:color w:val="000000"/>
          <w:sz w:val="21"/>
          <w:szCs w:val="21"/>
        </w:rPr>
        <w:fldChar w:fldCharType="begin"/>
      </w:r>
      <w:r>
        <w:rPr>
          <w:rFonts w:ascii="Segoe UI" w:hAnsi="Segoe UI" w:cs="Segoe UI"/>
          <w:color w:val="000000"/>
          <w:sz w:val="21"/>
          <w:szCs w:val="21"/>
        </w:rPr>
        <w:instrText xml:space="preserve"> HYPERLINK "https://www.includehelp.com/python/list-extend-method-with-example.aspx" \t "_blank" </w:instrText>
      </w:r>
      <w:r>
        <w:rPr>
          <w:rFonts w:ascii="Segoe UI" w:hAnsi="Segoe UI" w:cs="Segoe UI"/>
          <w:color w:val="000000"/>
          <w:sz w:val="21"/>
          <w:szCs w:val="21"/>
        </w:rPr>
        <w:fldChar w:fldCharType="separate"/>
      </w:r>
      <w:proofErr w:type="gramStart"/>
      <w:r>
        <w:rPr>
          <w:rStyle w:val="Hyperlink"/>
          <w:rFonts w:ascii="Segoe UI" w:hAnsi="Segoe UI" w:cs="Segoe UI"/>
          <w:sz w:val="21"/>
          <w:szCs w:val="21"/>
        </w:rPr>
        <w:t>list.extend</w:t>
      </w:r>
      <w:proofErr w:type="spellEnd"/>
      <w:r>
        <w:rPr>
          <w:rStyle w:val="Hyperlink"/>
          <w:rFonts w:ascii="Segoe UI" w:hAnsi="Segoe UI" w:cs="Segoe UI"/>
          <w:sz w:val="21"/>
          <w:szCs w:val="21"/>
        </w:rPr>
        <w:t>(</w:t>
      </w:r>
      <w:proofErr w:type="spellStart"/>
      <w:proofErr w:type="gramEnd"/>
      <w:r>
        <w:rPr>
          <w:rStyle w:val="Hyperlink"/>
          <w:rFonts w:ascii="Segoe UI" w:hAnsi="Segoe UI" w:cs="Segoe UI"/>
          <w:sz w:val="21"/>
          <w:szCs w:val="21"/>
        </w:rPr>
        <w:t>iterable</w:t>
      </w:r>
      <w:proofErr w:type="spellEnd"/>
      <w:r>
        <w:rPr>
          <w:rStyle w:val="Hyperlink"/>
          <w:rFonts w:ascii="Segoe UI" w:hAnsi="Segoe UI" w:cs="Segoe UI"/>
          <w:sz w:val="21"/>
          <w:szCs w:val="21"/>
        </w:rPr>
        <w:t>)</w:t>
      </w:r>
      <w:r>
        <w:rPr>
          <w:rFonts w:ascii="Segoe UI" w:hAnsi="Segoe UI" w:cs="Segoe UI"/>
          <w:color w:val="000000"/>
          <w:sz w:val="21"/>
          <w:szCs w:val="21"/>
        </w:rPr>
        <w:fldChar w:fldCharType="end"/>
      </w:r>
      <w:r>
        <w:rPr>
          <w:rFonts w:ascii="Segoe UI" w:hAnsi="Segoe UI" w:cs="Segoe UI"/>
          <w:color w:val="000000"/>
          <w:sz w:val="21"/>
          <w:szCs w:val="21"/>
        </w:rPr>
        <w:t>, </w:t>
      </w:r>
      <w:proofErr w:type="spellStart"/>
      <w:r>
        <w:rPr>
          <w:rFonts w:ascii="Segoe UI" w:hAnsi="Segoe UI" w:cs="Segoe UI"/>
          <w:color w:val="000000"/>
          <w:sz w:val="21"/>
          <w:szCs w:val="21"/>
        </w:rPr>
        <w:fldChar w:fldCharType="begin"/>
      </w:r>
      <w:r>
        <w:rPr>
          <w:rFonts w:ascii="Segoe UI" w:hAnsi="Segoe UI" w:cs="Segoe UI"/>
          <w:color w:val="000000"/>
          <w:sz w:val="21"/>
          <w:szCs w:val="21"/>
        </w:rPr>
        <w:instrText xml:space="preserve"> HYPERLINK "https://www.includehelp.com/python/list-insert-method-with-example.aspx" \t "_blank" </w:instrText>
      </w:r>
      <w:r>
        <w:rPr>
          <w:rFonts w:ascii="Segoe UI" w:hAnsi="Segoe UI" w:cs="Segoe UI"/>
          <w:color w:val="000000"/>
          <w:sz w:val="21"/>
          <w:szCs w:val="21"/>
        </w:rPr>
        <w:fldChar w:fldCharType="separate"/>
      </w:r>
      <w:r>
        <w:rPr>
          <w:rStyle w:val="Hyperlink"/>
          <w:rFonts w:ascii="Segoe UI" w:hAnsi="Segoe UI" w:cs="Segoe UI"/>
          <w:sz w:val="21"/>
          <w:szCs w:val="21"/>
        </w:rPr>
        <w:t>list.insert</w:t>
      </w:r>
      <w:proofErr w:type="spellEnd"/>
      <w:r>
        <w:rPr>
          <w:rStyle w:val="Hyperlink"/>
          <w:rFonts w:ascii="Segoe UI" w:hAnsi="Segoe UI" w:cs="Segoe UI"/>
          <w:sz w:val="21"/>
          <w:szCs w:val="21"/>
        </w:rPr>
        <w:t>(</w:t>
      </w:r>
      <w:proofErr w:type="spellStart"/>
      <w:r>
        <w:rPr>
          <w:rStyle w:val="Hyperlink"/>
          <w:rFonts w:ascii="Segoe UI" w:hAnsi="Segoe UI" w:cs="Segoe UI"/>
          <w:sz w:val="21"/>
          <w:szCs w:val="21"/>
        </w:rPr>
        <w:t>i</w:t>
      </w:r>
      <w:proofErr w:type="spellEnd"/>
      <w:r>
        <w:rPr>
          <w:rStyle w:val="Hyperlink"/>
          <w:rFonts w:ascii="Segoe UI" w:hAnsi="Segoe UI" w:cs="Segoe UI"/>
          <w:sz w:val="21"/>
          <w:szCs w:val="21"/>
        </w:rPr>
        <w:t>, x)</w:t>
      </w:r>
      <w:r>
        <w:rPr>
          <w:rFonts w:ascii="Segoe UI" w:hAnsi="Segoe UI" w:cs="Segoe UI"/>
          <w:color w:val="000000"/>
          <w:sz w:val="21"/>
          <w:szCs w:val="21"/>
        </w:rPr>
        <w:fldChar w:fldCharType="end"/>
      </w:r>
      <w:r>
        <w:rPr>
          <w:rFonts w:ascii="Segoe UI" w:hAnsi="Segoe UI" w:cs="Segoe UI"/>
          <w:color w:val="000000"/>
          <w:sz w:val="21"/>
          <w:szCs w:val="21"/>
        </w:rPr>
        <w:t> are the methods of list. </w:t>
      </w:r>
      <w:proofErr w:type="spellStart"/>
      <w:r>
        <w:rPr>
          <w:rStyle w:val="w3-codespan"/>
          <w:rFonts w:ascii="Consolas" w:hAnsi="Consolas" w:cs="Consolas"/>
          <w:color w:val="DC143C"/>
          <w:sz w:val="20"/>
          <w:szCs w:val="20"/>
          <w:shd w:val="clear" w:color="auto" w:fill="F1F1F1"/>
        </w:rPr>
        <w:t>list.append</w:t>
      </w:r>
      <w:proofErr w:type="spellEnd"/>
      <w:r>
        <w:rPr>
          <w:rStyle w:val="w3-codespan"/>
          <w:rFonts w:ascii="Consolas" w:hAnsi="Consolas" w:cs="Consolas"/>
          <w:color w:val="DC143C"/>
          <w:sz w:val="20"/>
          <w:szCs w:val="20"/>
          <w:shd w:val="clear" w:color="auto" w:fill="F1F1F1"/>
        </w:rPr>
        <w:t>(x)</w:t>
      </w:r>
      <w:r>
        <w:rPr>
          <w:rFonts w:ascii="Segoe UI" w:hAnsi="Segoe UI" w:cs="Segoe UI"/>
          <w:color w:val="000000"/>
          <w:sz w:val="21"/>
          <w:szCs w:val="21"/>
        </w:rPr>
        <w:t> - add an item to the end of the list. </w:t>
      </w:r>
      <w:proofErr w:type="spellStart"/>
      <w:proofErr w:type="gramStart"/>
      <w:r>
        <w:rPr>
          <w:rStyle w:val="w3-codespan"/>
          <w:rFonts w:ascii="Consolas" w:hAnsi="Consolas" w:cs="Consolas"/>
          <w:color w:val="DC143C"/>
          <w:sz w:val="20"/>
          <w:szCs w:val="20"/>
          <w:shd w:val="clear" w:color="auto" w:fill="F1F1F1"/>
        </w:rPr>
        <w:t>list.extend</w:t>
      </w:r>
      <w:proofErr w:type="spellEnd"/>
      <w:r>
        <w:rPr>
          <w:rStyle w:val="w3-codespan"/>
          <w:rFonts w:ascii="Consolas" w:hAnsi="Consolas" w:cs="Consolas"/>
          <w:color w:val="DC143C"/>
          <w:sz w:val="20"/>
          <w:szCs w:val="20"/>
          <w:shd w:val="clear" w:color="auto" w:fill="F1F1F1"/>
        </w:rPr>
        <w:t>(</w:t>
      </w:r>
      <w:proofErr w:type="spellStart"/>
      <w:proofErr w:type="gramEnd"/>
      <w:r>
        <w:rPr>
          <w:rStyle w:val="w3-codespan"/>
          <w:rFonts w:ascii="Consolas" w:hAnsi="Consolas" w:cs="Consolas"/>
          <w:color w:val="DC143C"/>
          <w:sz w:val="20"/>
          <w:szCs w:val="20"/>
          <w:shd w:val="clear" w:color="auto" w:fill="F1F1F1"/>
        </w:rPr>
        <w:t>iterable</w:t>
      </w:r>
      <w:proofErr w:type="spellEnd"/>
      <w:r>
        <w:rPr>
          <w:rStyle w:val="w3-codespan"/>
          <w:rFonts w:ascii="Consolas" w:hAnsi="Consolas" w:cs="Consolas"/>
          <w:color w:val="DC143C"/>
          <w:sz w:val="20"/>
          <w:szCs w:val="20"/>
          <w:shd w:val="clear" w:color="auto" w:fill="F1F1F1"/>
        </w:rPr>
        <w:t>)</w:t>
      </w:r>
      <w:r>
        <w:rPr>
          <w:rFonts w:ascii="Segoe UI" w:hAnsi="Segoe UI" w:cs="Segoe UI"/>
          <w:color w:val="000000"/>
          <w:sz w:val="21"/>
          <w:szCs w:val="21"/>
        </w:rPr>
        <w:t xml:space="preserve"> - extend the list by appending all the items from the </w:t>
      </w:r>
      <w:proofErr w:type="spellStart"/>
      <w:r>
        <w:rPr>
          <w:rFonts w:ascii="Segoe UI" w:hAnsi="Segoe UI" w:cs="Segoe UI"/>
          <w:color w:val="000000"/>
          <w:sz w:val="21"/>
          <w:szCs w:val="21"/>
        </w:rPr>
        <w:t>iterable</w:t>
      </w:r>
      <w:proofErr w:type="spellEnd"/>
      <w:r>
        <w:rPr>
          <w:rFonts w:ascii="Segoe UI" w:hAnsi="Segoe UI" w:cs="Segoe UI"/>
          <w:color w:val="000000"/>
          <w:sz w:val="21"/>
          <w:szCs w:val="21"/>
        </w:rPr>
        <w:t>. </w:t>
      </w:r>
      <w:proofErr w:type="spellStart"/>
      <w:proofErr w:type="gramStart"/>
      <w:r>
        <w:rPr>
          <w:rStyle w:val="w3-codespan"/>
          <w:rFonts w:ascii="Consolas" w:hAnsi="Consolas" w:cs="Consolas"/>
          <w:color w:val="DC143C"/>
          <w:sz w:val="20"/>
          <w:szCs w:val="20"/>
          <w:shd w:val="clear" w:color="auto" w:fill="F1F1F1"/>
        </w:rPr>
        <w:t>list.insert</w:t>
      </w:r>
      <w:proofErr w:type="spellEnd"/>
      <w:r>
        <w:rPr>
          <w:rStyle w:val="w3-codespan"/>
          <w:rFonts w:ascii="Consolas" w:hAnsi="Consolas" w:cs="Consolas"/>
          <w:color w:val="DC143C"/>
          <w:sz w:val="20"/>
          <w:szCs w:val="20"/>
          <w:shd w:val="clear" w:color="auto" w:fill="F1F1F1"/>
        </w:rPr>
        <w:t>(</w:t>
      </w:r>
      <w:proofErr w:type="spellStart"/>
      <w:proofErr w:type="gramEnd"/>
      <w:r>
        <w:rPr>
          <w:rStyle w:val="w3-codespan"/>
          <w:rFonts w:ascii="Consolas" w:hAnsi="Consolas" w:cs="Consolas"/>
          <w:color w:val="DC143C"/>
          <w:sz w:val="20"/>
          <w:szCs w:val="20"/>
          <w:shd w:val="clear" w:color="auto" w:fill="F1F1F1"/>
        </w:rPr>
        <w:t>i</w:t>
      </w:r>
      <w:proofErr w:type="spellEnd"/>
      <w:r>
        <w:rPr>
          <w:rStyle w:val="w3-codespan"/>
          <w:rFonts w:ascii="Consolas" w:hAnsi="Consolas" w:cs="Consolas"/>
          <w:color w:val="DC143C"/>
          <w:sz w:val="20"/>
          <w:szCs w:val="20"/>
          <w:shd w:val="clear" w:color="auto" w:fill="F1F1F1"/>
        </w:rPr>
        <w:t>, x)</w:t>
      </w:r>
      <w:r>
        <w:rPr>
          <w:rFonts w:ascii="Segoe UI" w:hAnsi="Segoe UI" w:cs="Segoe UI"/>
          <w:color w:val="000000"/>
          <w:sz w:val="21"/>
          <w:szCs w:val="21"/>
        </w:rPr>
        <w:t> Insert an item at a given position.</w:t>
      </w:r>
    </w:p>
    <w:p w:rsidR="004A4B95" w:rsidRPr="004A4B95" w:rsidRDefault="004A4B95" w:rsidP="004A4B95">
      <w:pPr>
        <w:spacing w:after="0" w:line="240" w:lineRule="auto"/>
        <w:rPr>
          <w:rFonts w:ascii="Cambria" w:eastAsia="Times New Roman" w:hAnsi="Cambria" w:cs="Times New Roman"/>
          <w:color w:val="333333"/>
          <w:sz w:val="18"/>
          <w:szCs w:val="18"/>
        </w:rPr>
      </w:pPr>
      <w:r w:rsidRPr="004A4B95">
        <w:rPr>
          <w:rFonts w:ascii="Cambria" w:eastAsia="Times New Roman" w:hAnsi="Cambria" w:cs="Times New Roman"/>
          <w:color w:val="333333"/>
          <w:sz w:val="25"/>
        </w:rPr>
        <w:t xml:space="preserve">1. Which of the following creates a </w:t>
      </w:r>
      <w:proofErr w:type="spellStart"/>
      <w:r w:rsidRPr="004A4B95">
        <w:rPr>
          <w:rFonts w:ascii="Cambria" w:eastAsia="Times New Roman" w:hAnsi="Cambria" w:cs="Times New Roman"/>
          <w:color w:val="333333"/>
          <w:sz w:val="25"/>
        </w:rPr>
        <w:t>tuple</w:t>
      </w:r>
      <w:proofErr w:type="spellEnd"/>
      <w:r w:rsidRPr="004A4B95">
        <w:rPr>
          <w:rFonts w:ascii="Cambria" w:eastAsia="Times New Roman" w:hAnsi="Cambria" w:cs="Times New Roman"/>
          <w:color w:val="333333"/>
          <w:sz w:val="25"/>
        </w:rPr>
        <w:t>?</w:t>
      </w:r>
      <w:r w:rsidRPr="004A4B95">
        <w:rPr>
          <w:rFonts w:ascii="Cambria" w:eastAsia="Times New Roman" w:hAnsi="Cambria" w:cs="Times New Roman"/>
          <w:color w:val="333333"/>
          <w:sz w:val="25"/>
          <w:szCs w:val="25"/>
        </w:rPr>
        <w:br/>
      </w:r>
    </w:p>
    <w:p w:rsidR="004A4B95" w:rsidRPr="004A4B95" w:rsidRDefault="004A4B95" w:rsidP="004A4B95">
      <w:pPr>
        <w:spacing w:after="0" w:line="240" w:lineRule="auto"/>
        <w:ind w:left="179"/>
        <w:rPr>
          <w:rFonts w:ascii="Arial" w:eastAsia="Times New Roman" w:hAnsi="Arial" w:cs="Arial"/>
          <w:color w:val="333333"/>
          <w:sz w:val="21"/>
          <w:szCs w:val="21"/>
        </w:rPr>
      </w:pPr>
      <w:r w:rsidRPr="004A4B95">
        <w:rPr>
          <w:rFonts w:ascii="Arial" w:eastAsia="Times New Roman" w:hAnsi="Arial" w:cs="Arial"/>
          <w:color w:val="333333"/>
          <w:sz w:val="21"/>
          <w:szCs w:val="21"/>
        </w:rPr>
        <w:t>A. tuple1</w:t>
      </w:r>
      <w:proofErr w:type="gramStart"/>
      <w:r w:rsidRPr="004A4B95">
        <w:rPr>
          <w:rFonts w:ascii="Arial" w:eastAsia="Times New Roman" w:hAnsi="Arial" w:cs="Arial"/>
          <w:color w:val="333333"/>
          <w:sz w:val="21"/>
          <w:szCs w:val="21"/>
        </w:rPr>
        <w:t>=(</w:t>
      </w:r>
      <w:proofErr w:type="gramEnd"/>
      <w:r w:rsidRPr="004A4B95">
        <w:rPr>
          <w:rFonts w:ascii="Arial" w:eastAsia="Times New Roman" w:hAnsi="Arial" w:cs="Arial"/>
          <w:color w:val="333333"/>
          <w:sz w:val="21"/>
          <w:szCs w:val="21"/>
        </w:rPr>
        <w:t>"</w:t>
      </w:r>
      <w:proofErr w:type="spellStart"/>
      <w:r w:rsidRPr="004A4B95">
        <w:rPr>
          <w:rFonts w:ascii="Arial" w:eastAsia="Times New Roman" w:hAnsi="Arial" w:cs="Arial"/>
          <w:color w:val="333333"/>
          <w:sz w:val="21"/>
          <w:szCs w:val="21"/>
        </w:rPr>
        <w:t>a","b</w:t>
      </w:r>
      <w:proofErr w:type="spellEnd"/>
      <w:r w:rsidRPr="004A4B95">
        <w:rPr>
          <w:rFonts w:ascii="Arial" w:eastAsia="Times New Roman" w:hAnsi="Arial" w:cs="Arial"/>
          <w:color w:val="333333"/>
          <w:sz w:val="21"/>
          <w:szCs w:val="21"/>
        </w:rPr>
        <w:t>")</w:t>
      </w:r>
      <w:r w:rsidRPr="004A4B95">
        <w:rPr>
          <w:rFonts w:ascii="Arial" w:eastAsia="Times New Roman" w:hAnsi="Arial" w:cs="Arial"/>
          <w:color w:val="333333"/>
          <w:sz w:val="21"/>
          <w:szCs w:val="21"/>
        </w:rPr>
        <w:br/>
        <w:t>B. tuple1[2]=("</w:t>
      </w:r>
      <w:proofErr w:type="spellStart"/>
      <w:r w:rsidRPr="004A4B95">
        <w:rPr>
          <w:rFonts w:ascii="Arial" w:eastAsia="Times New Roman" w:hAnsi="Arial" w:cs="Arial"/>
          <w:color w:val="333333"/>
          <w:sz w:val="21"/>
          <w:szCs w:val="21"/>
        </w:rPr>
        <w:t>a","b</w:t>
      </w:r>
      <w:proofErr w:type="spellEnd"/>
      <w:r w:rsidRPr="004A4B95">
        <w:rPr>
          <w:rFonts w:ascii="Arial" w:eastAsia="Times New Roman" w:hAnsi="Arial" w:cs="Arial"/>
          <w:color w:val="333333"/>
          <w:sz w:val="21"/>
          <w:szCs w:val="21"/>
        </w:rPr>
        <w:t>")</w:t>
      </w:r>
      <w:r w:rsidRPr="004A4B95">
        <w:rPr>
          <w:rFonts w:ascii="Arial" w:eastAsia="Times New Roman" w:hAnsi="Arial" w:cs="Arial"/>
          <w:color w:val="333333"/>
          <w:sz w:val="21"/>
          <w:szCs w:val="21"/>
        </w:rPr>
        <w:br/>
        <w:t>C. tuple1=(5)*2</w:t>
      </w:r>
      <w:r w:rsidRPr="004A4B95">
        <w:rPr>
          <w:rFonts w:ascii="Arial" w:eastAsia="Times New Roman" w:hAnsi="Arial" w:cs="Arial"/>
          <w:color w:val="333333"/>
          <w:sz w:val="21"/>
          <w:szCs w:val="21"/>
        </w:rPr>
        <w:br/>
        <w:t>D. None of the above</w:t>
      </w:r>
    </w:p>
    <w:p w:rsidR="004A4B95" w:rsidRPr="004A4B95" w:rsidRDefault="004A4B95" w:rsidP="004A4B95">
      <w:pPr>
        <w:spacing w:after="0" w:line="240" w:lineRule="auto"/>
        <w:rPr>
          <w:rFonts w:ascii="Arial" w:eastAsia="Times New Roman" w:hAnsi="Arial" w:cs="Arial"/>
          <w:color w:val="333333"/>
          <w:sz w:val="18"/>
          <w:szCs w:val="18"/>
        </w:rPr>
      </w:pPr>
      <w:r w:rsidRPr="004A4B95">
        <w:rPr>
          <w:rFonts w:ascii="Arial" w:eastAsia="Times New Roman" w:hAnsi="Arial" w:cs="Arial"/>
          <w:color w:val="333333"/>
          <w:sz w:val="21"/>
        </w:rPr>
        <w:t>View Answer</w:t>
      </w:r>
    </w:p>
    <w:p w:rsidR="004A4B95" w:rsidRPr="004A4B95" w:rsidRDefault="004A4B95" w:rsidP="004A4B95">
      <w:pPr>
        <w:spacing w:after="0" w:line="240" w:lineRule="auto"/>
        <w:rPr>
          <w:rFonts w:ascii="Arial" w:eastAsia="Times New Roman" w:hAnsi="Arial" w:cs="Arial"/>
          <w:color w:val="333333"/>
          <w:sz w:val="19"/>
          <w:szCs w:val="19"/>
        </w:rPr>
      </w:pPr>
      <w:proofErr w:type="spellStart"/>
      <w:proofErr w:type="gramStart"/>
      <w:r w:rsidRPr="004A4B95">
        <w:rPr>
          <w:rFonts w:ascii="Arial" w:eastAsia="Times New Roman" w:hAnsi="Arial" w:cs="Arial"/>
          <w:color w:val="333333"/>
          <w:sz w:val="19"/>
          <w:szCs w:val="19"/>
        </w:rPr>
        <w:t>Ans</w:t>
      </w:r>
      <w:proofErr w:type="spellEnd"/>
      <w:r w:rsidRPr="004A4B95">
        <w:rPr>
          <w:rFonts w:ascii="Arial" w:eastAsia="Times New Roman" w:hAnsi="Arial" w:cs="Arial"/>
          <w:color w:val="333333"/>
          <w:sz w:val="19"/>
          <w:szCs w:val="19"/>
        </w:rPr>
        <w:t xml:space="preserve"> :</w:t>
      </w:r>
      <w:proofErr w:type="gramEnd"/>
      <w:r w:rsidRPr="004A4B95">
        <w:rPr>
          <w:rFonts w:ascii="Arial" w:eastAsia="Times New Roman" w:hAnsi="Arial" w:cs="Arial"/>
          <w:color w:val="333333"/>
          <w:sz w:val="19"/>
          <w:szCs w:val="19"/>
        </w:rPr>
        <w:t xml:space="preserve"> A</w:t>
      </w:r>
      <w:r w:rsidRPr="004A4B95">
        <w:rPr>
          <w:rFonts w:ascii="Arial" w:eastAsia="Times New Roman" w:hAnsi="Arial" w:cs="Arial"/>
          <w:color w:val="333333"/>
          <w:sz w:val="19"/>
          <w:szCs w:val="19"/>
        </w:rPr>
        <w:br/>
      </w:r>
    </w:p>
    <w:p w:rsidR="004A4B95" w:rsidRPr="004A4B95" w:rsidRDefault="004A4B95" w:rsidP="004A4B95">
      <w:pPr>
        <w:spacing w:after="125" w:line="240" w:lineRule="auto"/>
        <w:rPr>
          <w:rFonts w:ascii="Arial" w:eastAsia="Times New Roman" w:hAnsi="Arial" w:cs="Arial"/>
          <w:color w:val="333333"/>
          <w:sz w:val="19"/>
          <w:szCs w:val="19"/>
        </w:rPr>
      </w:pPr>
      <w:r w:rsidRPr="004A4B95">
        <w:rPr>
          <w:rFonts w:ascii="Arial" w:eastAsia="Times New Roman" w:hAnsi="Arial" w:cs="Arial"/>
          <w:color w:val="333333"/>
          <w:sz w:val="19"/>
          <w:szCs w:val="19"/>
        </w:rPr>
        <w:t xml:space="preserve">Explanation: We can creates a </w:t>
      </w:r>
      <w:proofErr w:type="spellStart"/>
      <w:r w:rsidRPr="004A4B95">
        <w:rPr>
          <w:rFonts w:ascii="Arial" w:eastAsia="Times New Roman" w:hAnsi="Arial" w:cs="Arial"/>
          <w:color w:val="333333"/>
          <w:sz w:val="19"/>
          <w:szCs w:val="19"/>
        </w:rPr>
        <w:t>tuple</w:t>
      </w:r>
      <w:proofErr w:type="spellEnd"/>
      <w:r w:rsidRPr="004A4B95">
        <w:rPr>
          <w:rFonts w:ascii="Arial" w:eastAsia="Times New Roman" w:hAnsi="Arial" w:cs="Arial"/>
          <w:color w:val="333333"/>
          <w:sz w:val="19"/>
          <w:szCs w:val="19"/>
        </w:rPr>
        <w:t xml:space="preserve"> using tuple1</w:t>
      </w:r>
      <w:proofErr w:type="gramStart"/>
      <w:r w:rsidRPr="004A4B95">
        <w:rPr>
          <w:rFonts w:ascii="Arial" w:eastAsia="Times New Roman" w:hAnsi="Arial" w:cs="Arial"/>
          <w:color w:val="333333"/>
          <w:sz w:val="19"/>
          <w:szCs w:val="19"/>
        </w:rPr>
        <w:t>=(</w:t>
      </w:r>
      <w:proofErr w:type="gramEnd"/>
      <w:r w:rsidRPr="004A4B95">
        <w:rPr>
          <w:rFonts w:ascii="Arial" w:eastAsia="Times New Roman" w:hAnsi="Arial" w:cs="Arial"/>
          <w:color w:val="333333"/>
          <w:sz w:val="19"/>
          <w:szCs w:val="19"/>
        </w:rPr>
        <w:t>"</w:t>
      </w:r>
      <w:proofErr w:type="spellStart"/>
      <w:r w:rsidRPr="004A4B95">
        <w:rPr>
          <w:rFonts w:ascii="Arial" w:eastAsia="Times New Roman" w:hAnsi="Arial" w:cs="Arial"/>
          <w:color w:val="333333"/>
          <w:sz w:val="19"/>
          <w:szCs w:val="19"/>
        </w:rPr>
        <w:t>a","b</w:t>
      </w:r>
      <w:proofErr w:type="spellEnd"/>
      <w:r w:rsidRPr="004A4B95">
        <w:rPr>
          <w:rFonts w:ascii="Arial" w:eastAsia="Times New Roman" w:hAnsi="Arial" w:cs="Arial"/>
          <w:color w:val="333333"/>
          <w:sz w:val="19"/>
          <w:szCs w:val="19"/>
        </w:rPr>
        <w:t>").</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Arial" w:eastAsia="Times New Roman" w:hAnsi="Arial" w:cs="Arial"/>
          <w:color w:val="333333"/>
          <w:sz w:val="18"/>
          <w:szCs w:val="18"/>
        </w:rPr>
        <w:br/>
      </w:r>
    </w:p>
    <w:p w:rsidR="004A4B95" w:rsidRPr="004A4B95" w:rsidRDefault="004A4B95" w:rsidP="004A4B95">
      <w:pPr>
        <w:spacing w:after="0" w:line="240" w:lineRule="auto"/>
        <w:rPr>
          <w:rFonts w:ascii="Cambria" w:eastAsia="Times New Roman" w:hAnsi="Cambria" w:cs="Times New Roman"/>
          <w:color w:val="333333"/>
          <w:sz w:val="18"/>
          <w:szCs w:val="18"/>
        </w:rPr>
      </w:pPr>
      <w:r w:rsidRPr="004A4B95">
        <w:rPr>
          <w:rFonts w:ascii="Cambria" w:eastAsia="Times New Roman" w:hAnsi="Cambria" w:cs="Times New Roman"/>
          <w:color w:val="333333"/>
          <w:sz w:val="25"/>
        </w:rPr>
        <w:t>2. Choose the correct option with respect to Python.</w:t>
      </w:r>
      <w:r w:rsidRPr="004A4B95">
        <w:rPr>
          <w:rFonts w:ascii="Cambria" w:eastAsia="Times New Roman" w:hAnsi="Cambria" w:cs="Times New Roman"/>
          <w:color w:val="333333"/>
          <w:sz w:val="25"/>
          <w:szCs w:val="25"/>
        </w:rPr>
        <w:br/>
      </w:r>
    </w:p>
    <w:p w:rsidR="004A4B95" w:rsidRPr="004A4B95" w:rsidRDefault="004A4B95" w:rsidP="004A4B95">
      <w:pPr>
        <w:spacing w:after="0" w:line="240" w:lineRule="auto"/>
        <w:ind w:left="179"/>
        <w:rPr>
          <w:rFonts w:ascii="Arial" w:eastAsia="Times New Roman" w:hAnsi="Arial" w:cs="Arial"/>
          <w:color w:val="333333"/>
          <w:sz w:val="21"/>
          <w:szCs w:val="21"/>
        </w:rPr>
      </w:pPr>
      <w:r w:rsidRPr="004A4B95">
        <w:rPr>
          <w:rFonts w:ascii="Arial" w:eastAsia="Times New Roman" w:hAnsi="Arial" w:cs="Arial"/>
          <w:color w:val="333333"/>
          <w:sz w:val="21"/>
          <w:szCs w:val="21"/>
        </w:rPr>
        <w:t xml:space="preserve">A. Both </w:t>
      </w:r>
      <w:proofErr w:type="spellStart"/>
      <w:r w:rsidRPr="004A4B95">
        <w:rPr>
          <w:rFonts w:ascii="Arial" w:eastAsia="Times New Roman" w:hAnsi="Arial" w:cs="Arial"/>
          <w:color w:val="333333"/>
          <w:sz w:val="21"/>
          <w:szCs w:val="21"/>
        </w:rPr>
        <w:t>tuples</w:t>
      </w:r>
      <w:proofErr w:type="spellEnd"/>
      <w:r w:rsidRPr="004A4B95">
        <w:rPr>
          <w:rFonts w:ascii="Arial" w:eastAsia="Times New Roman" w:hAnsi="Arial" w:cs="Arial"/>
          <w:color w:val="333333"/>
          <w:sz w:val="21"/>
          <w:szCs w:val="21"/>
        </w:rPr>
        <w:t xml:space="preserve"> and lists are immutable.</w:t>
      </w:r>
      <w:r w:rsidRPr="004A4B95">
        <w:rPr>
          <w:rFonts w:ascii="Arial" w:eastAsia="Times New Roman" w:hAnsi="Arial" w:cs="Arial"/>
          <w:color w:val="333333"/>
          <w:sz w:val="21"/>
          <w:szCs w:val="21"/>
        </w:rPr>
        <w:br/>
        <w:t xml:space="preserve">B. </w:t>
      </w:r>
      <w:proofErr w:type="spellStart"/>
      <w:r w:rsidRPr="004A4B95">
        <w:rPr>
          <w:rFonts w:ascii="Arial" w:eastAsia="Times New Roman" w:hAnsi="Arial" w:cs="Arial"/>
          <w:color w:val="333333"/>
          <w:sz w:val="21"/>
          <w:szCs w:val="21"/>
        </w:rPr>
        <w:t>Tuples</w:t>
      </w:r>
      <w:proofErr w:type="spellEnd"/>
      <w:r w:rsidRPr="004A4B95">
        <w:rPr>
          <w:rFonts w:ascii="Arial" w:eastAsia="Times New Roman" w:hAnsi="Arial" w:cs="Arial"/>
          <w:color w:val="333333"/>
          <w:sz w:val="21"/>
          <w:szCs w:val="21"/>
        </w:rPr>
        <w:t xml:space="preserve"> are immutable while lists are mutable.</w:t>
      </w:r>
      <w:r w:rsidRPr="004A4B95">
        <w:rPr>
          <w:rFonts w:ascii="Arial" w:eastAsia="Times New Roman" w:hAnsi="Arial" w:cs="Arial"/>
          <w:color w:val="333333"/>
          <w:sz w:val="21"/>
          <w:szCs w:val="21"/>
        </w:rPr>
        <w:br/>
        <w:t xml:space="preserve">C. Both </w:t>
      </w:r>
      <w:proofErr w:type="spellStart"/>
      <w:r w:rsidRPr="004A4B95">
        <w:rPr>
          <w:rFonts w:ascii="Arial" w:eastAsia="Times New Roman" w:hAnsi="Arial" w:cs="Arial"/>
          <w:color w:val="333333"/>
          <w:sz w:val="21"/>
          <w:szCs w:val="21"/>
        </w:rPr>
        <w:t>tuples</w:t>
      </w:r>
      <w:proofErr w:type="spellEnd"/>
      <w:r w:rsidRPr="004A4B95">
        <w:rPr>
          <w:rFonts w:ascii="Arial" w:eastAsia="Times New Roman" w:hAnsi="Arial" w:cs="Arial"/>
          <w:color w:val="333333"/>
          <w:sz w:val="21"/>
          <w:szCs w:val="21"/>
        </w:rPr>
        <w:t xml:space="preserve"> and lists are mutable.</w:t>
      </w:r>
      <w:r w:rsidRPr="004A4B95">
        <w:rPr>
          <w:rFonts w:ascii="Arial" w:eastAsia="Times New Roman" w:hAnsi="Arial" w:cs="Arial"/>
          <w:color w:val="333333"/>
          <w:sz w:val="21"/>
          <w:szCs w:val="21"/>
        </w:rPr>
        <w:br/>
        <w:t xml:space="preserve">D. </w:t>
      </w:r>
      <w:proofErr w:type="spellStart"/>
      <w:r w:rsidRPr="004A4B95">
        <w:rPr>
          <w:rFonts w:ascii="Arial" w:eastAsia="Times New Roman" w:hAnsi="Arial" w:cs="Arial"/>
          <w:color w:val="333333"/>
          <w:sz w:val="21"/>
          <w:szCs w:val="21"/>
        </w:rPr>
        <w:t>Tuples</w:t>
      </w:r>
      <w:proofErr w:type="spellEnd"/>
      <w:r w:rsidRPr="004A4B95">
        <w:rPr>
          <w:rFonts w:ascii="Arial" w:eastAsia="Times New Roman" w:hAnsi="Arial" w:cs="Arial"/>
          <w:color w:val="333333"/>
          <w:sz w:val="21"/>
          <w:szCs w:val="21"/>
        </w:rPr>
        <w:t xml:space="preserve"> are mutable while lists are immutable.</w:t>
      </w:r>
    </w:p>
    <w:p w:rsidR="004A4B95" w:rsidRPr="004A4B95" w:rsidRDefault="004A4B95" w:rsidP="004A4B95">
      <w:pPr>
        <w:spacing w:after="0" w:line="240" w:lineRule="auto"/>
        <w:rPr>
          <w:rFonts w:ascii="Arial" w:eastAsia="Times New Roman" w:hAnsi="Arial" w:cs="Arial"/>
          <w:color w:val="333333"/>
          <w:sz w:val="18"/>
          <w:szCs w:val="18"/>
        </w:rPr>
      </w:pPr>
      <w:r w:rsidRPr="004A4B95">
        <w:rPr>
          <w:rFonts w:ascii="Arial" w:eastAsia="Times New Roman" w:hAnsi="Arial" w:cs="Arial"/>
          <w:color w:val="333333"/>
          <w:sz w:val="21"/>
        </w:rPr>
        <w:t>View Answer</w:t>
      </w:r>
    </w:p>
    <w:p w:rsidR="004A4B95" w:rsidRPr="004A4B95" w:rsidRDefault="004A4B95" w:rsidP="004A4B95">
      <w:pPr>
        <w:spacing w:after="0" w:line="240" w:lineRule="auto"/>
        <w:rPr>
          <w:rFonts w:ascii="Arial" w:eastAsia="Times New Roman" w:hAnsi="Arial" w:cs="Arial"/>
          <w:color w:val="333333"/>
          <w:sz w:val="19"/>
          <w:szCs w:val="19"/>
        </w:rPr>
      </w:pPr>
      <w:proofErr w:type="spellStart"/>
      <w:proofErr w:type="gramStart"/>
      <w:r w:rsidRPr="004A4B95">
        <w:rPr>
          <w:rFonts w:ascii="Arial" w:eastAsia="Times New Roman" w:hAnsi="Arial" w:cs="Arial"/>
          <w:color w:val="333333"/>
          <w:sz w:val="19"/>
          <w:szCs w:val="19"/>
        </w:rPr>
        <w:t>Ans</w:t>
      </w:r>
      <w:proofErr w:type="spellEnd"/>
      <w:r w:rsidRPr="004A4B95">
        <w:rPr>
          <w:rFonts w:ascii="Arial" w:eastAsia="Times New Roman" w:hAnsi="Arial" w:cs="Arial"/>
          <w:color w:val="333333"/>
          <w:sz w:val="19"/>
          <w:szCs w:val="19"/>
        </w:rPr>
        <w:t xml:space="preserve"> :</w:t>
      </w:r>
      <w:proofErr w:type="gramEnd"/>
      <w:r w:rsidRPr="004A4B95">
        <w:rPr>
          <w:rFonts w:ascii="Arial" w:eastAsia="Times New Roman" w:hAnsi="Arial" w:cs="Arial"/>
          <w:color w:val="333333"/>
          <w:sz w:val="19"/>
          <w:szCs w:val="19"/>
        </w:rPr>
        <w:t xml:space="preserve"> B</w:t>
      </w:r>
      <w:r w:rsidRPr="004A4B95">
        <w:rPr>
          <w:rFonts w:ascii="Arial" w:eastAsia="Times New Roman" w:hAnsi="Arial" w:cs="Arial"/>
          <w:color w:val="333333"/>
          <w:sz w:val="19"/>
          <w:szCs w:val="19"/>
        </w:rPr>
        <w:br/>
      </w:r>
    </w:p>
    <w:p w:rsidR="004A4B95" w:rsidRPr="004A4B95" w:rsidRDefault="004A4B95" w:rsidP="004A4B95">
      <w:pPr>
        <w:spacing w:after="125" w:line="240" w:lineRule="auto"/>
        <w:rPr>
          <w:rFonts w:ascii="Arial" w:eastAsia="Times New Roman" w:hAnsi="Arial" w:cs="Arial"/>
          <w:color w:val="333333"/>
          <w:sz w:val="19"/>
          <w:szCs w:val="19"/>
        </w:rPr>
      </w:pPr>
      <w:r w:rsidRPr="004A4B95">
        <w:rPr>
          <w:rFonts w:ascii="Arial" w:eastAsia="Times New Roman" w:hAnsi="Arial" w:cs="Arial"/>
          <w:color w:val="333333"/>
          <w:sz w:val="19"/>
          <w:szCs w:val="19"/>
        </w:rPr>
        <w:t xml:space="preserve">Explanation: </w:t>
      </w:r>
      <w:proofErr w:type="spellStart"/>
      <w:r w:rsidRPr="004A4B95">
        <w:rPr>
          <w:rFonts w:ascii="Arial" w:eastAsia="Times New Roman" w:hAnsi="Arial" w:cs="Arial"/>
          <w:color w:val="333333"/>
          <w:sz w:val="19"/>
          <w:szCs w:val="19"/>
        </w:rPr>
        <w:t>Tuples</w:t>
      </w:r>
      <w:proofErr w:type="spellEnd"/>
      <w:r w:rsidRPr="004A4B95">
        <w:rPr>
          <w:rFonts w:ascii="Arial" w:eastAsia="Times New Roman" w:hAnsi="Arial" w:cs="Arial"/>
          <w:color w:val="333333"/>
          <w:sz w:val="19"/>
          <w:szCs w:val="19"/>
        </w:rPr>
        <w:t xml:space="preserve"> are immutable while lists are mutable the correct option with respect to Python.</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Arial" w:eastAsia="Times New Roman" w:hAnsi="Arial" w:cs="Arial"/>
          <w:color w:val="333333"/>
          <w:sz w:val="18"/>
          <w:szCs w:val="18"/>
        </w:rPr>
        <w:br/>
      </w:r>
    </w:p>
    <w:p w:rsidR="004A4B95" w:rsidRPr="004A4B95" w:rsidRDefault="004A4B95" w:rsidP="004A4B95">
      <w:pPr>
        <w:spacing w:after="0" w:line="240" w:lineRule="auto"/>
        <w:rPr>
          <w:rFonts w:ascii="Cambria" w:eastAsia="Times New Roman" w:hAnsi="Cambria" w:cs="Times New Roman"/>
          <w:color w:val="333333"/>
          <w:sz w:val="18"/>
          <w:szCs w:val="18"/>
        </w:rPr>
      </w:pPr>
      <w:r w:rsidRPr="004A4B95">
        <w:rPr>
          <w:rFonts w:ascii="Cambria" w:eastAsia="Times New Roman" w:hAnsi="Cambria" w:cs="Times New Roman"/>
          <w:color w:val="333333"/>
          <w:sz w:val="25"/>
        </w:rPr>
        <w:lastRenderedPageBreak/>
        <w:t>3. Choose the correct option.</w:t>
      </w:r>
      <w:r w:rsidRPr="004A4B95">
        <w:rPr>
          <w:rFonts w:ascii="Cambria" w:eastAsia="Times New Roman" w:hAnsi="Cambria" w:cs="Times New Roman"/>
          <w:color w:val="333333"/>
          <w:sz w:val="25"/>
          <w:szCs w:val="25"/>
        </w:rPr>
        <w:br/>
      </w:r>
    </w:p>
    <w:p w:rsidR="004A4B95" w:rsidRPr="004A4B95" w:rsidRDefault="004A4B95" w:rsidP="004A4B95">
      <w:pPr>
        <w:spacing w:after="0" w:line="240" w:lineRule="auto"/>
        <w:ind w:left="179"/>
        <w:rPr>
          <w:rFonts w:ascii="Arial" w:eastAsia="Times New Roman" w:hAnsi="Arial" w:cs="Arial"/>
          <w:color w:val="333333"/>
          <w:sz w:val="21"/>
          <w:szCs w:val="21"/>
        </w:rPr>
      </w:pPr>
      <w:r w:rsidRPr="004A4B95">
        <w:rPr>
          <w:rFonts w:ascii="Arial" w:eastAsia="Times New Roman" w:hAnsi="Arial" w:cs="Arial"/>
          <w:color w:val="333333"/>
          <w:sz w:val="21"/>
          <w:szCs w:val="21"/>
        </w:rPr>
        <w:t xml:space="preserve">A. </w:t>
      </w:r>
      <w:proofErr w:type="gramStart"/>
      <w:r w:rsidRPr="004A4B95">
        <w:rPr>
          <w:rFonts w:ascii="Arial" w:eastAsia="Times New Roman" w:hAnsi="Arial" w:cs="Arial"/>
          <w:color w:val="333333"/>
          <w:sz w:val="21"/>
          <w:szCs w:val="21"/>
        </w:rPr>
        <w:t>In</w:t>
      </w:r>
      <w:proofErr w:type="gramEnd"/>
      <w:r w:rsidRPr="004A4B95">
        <w:rPr>
          <w:rFonts w:ascii="Arial" w:eastAsia="Times New Roman" w:hAnsi="Arial" w:cs="Arial"/>
          <w:color w:val="333333"/>
          <w:sz w:val="21"/>
          <w:szCs w:val="21"/>
        </w:rPr>
        <w:t xml:space="preserve"> Python, a </w:t>
      </w:r>
      <w:proofErr w:type="spellStart"/>
      <w:r w:rsidRPr="004A4B95">
        <w:rPr>
          <w:rFonts w:ascii="Arial" w:eastAsia="Times New Roman" w:hAnsi="Arial" w:cs="Arial"/>
          <w:color w:val="333333"/>
          <w:sz w:val="21"/>
          <w:szCs w:val="21"/>
        </w:rPr>
        <w:t>tuple</w:t>
      </w:r>
      <w:proofErr w:type="spellEnd"/>
      <w:r w:rsidRPr="004A4B95">
        <w:rPr>
          <w:rFonts w:ascii="Arial" w:eastAsia="Times New Roman" w:hAnsi="Arial" w:cs="Arial"/>
          <w:color w:val="333333"/>
          <w:sz w:val="21"/>
          <w:szCs w:val="21"/>
        </w:rPr>
        <w:t xml:space="preserve"> can contain only integers as its elements.</w:t>
      </w:r>
      <w:r w:rsidRPr="004A4B95">
        <w:rPr>
          <w:rFonts w:ascii="Arial" w:eastAsia="Times New Roman" w:hAnsi="Arial" w:cs="Arial"/>
          <w:color w:val="333333"/>
          <w:sz w:val="21"/>
          <w:szCs w:val="21"/>
        </w:rPr>
        <w:br/>
        <w:t xml:space="preserve">B. </w:t>
      </w:r>
      <w:proofErr w:type="gramStart"/>
      <w:r w:rsidRPr="004A4B95">
        <w:rPr>
          <w:rFonts w:ascii="Arial" w:eastAsia="Times New Roman" w:hAnsi="Arial" w:cs="Arial"/>
          <w:color w:val="333333"/>
          <w:sz w:val="21"/>
          <w:szCs w:val="21"/>
        </w:rPr>
        <w:t>In</w:t>
      </w:r>
      <w:proofErr w:type="gramEnd"/>
      <w:r w:rsidRPr="004A4B95">
        <w:rPr>
          <w:rFonts w:ascii="Arial" w:eastAsia="Times New Roman" w:hAnsi="Arial" w:cs="Arial"/>
          <w:color w:val="333333"/>
          <w:sz w:val="21"/>
          <w:szCs w:val="21"/>
        </w:rPr>
        <w:t xml:space="preserve"> Python, a </w:t>
      </w:r>
      <w:proofErr w:type="spellStart"/>
      <w:r w:rsidRPr="004A4B95">
        <w:rPr>
          <w:rFonts w:ascii="Arial" w:eastAsia="Times New Roman" w:hAnsi="Arial" w:cs="Arial"/>
          <w:color w:val="333333"/>
          <w:sz w:val="21"/>
          <w:szCs w:val="21"/>
        </w:rPr>
        <w:t>tuple</w:t>
      </w:r>
      <w:proofErr w:type="spellEnd"/>
      <w:r w:rsidRPr="004A4B95">
        <w:rPr>
          <w:rFonts w:ascii="Arial" w:eastAsia="Times New Roman" w:hAnsi="Arial" w:cs="Arial"/>
          <w:color w:val="333333"/>
          <w:sz w:val="21"/>
          <w:szCs w:val="21"/>
        </w:rPr>
        <w:t xml:space="preserve"> can contain only strings as its elements.</w:t>
      </w:r>
      <w:r w:rsidRPr="004A4B95">
        <w:rPr>
          <w:rFonts w:ascii="Arial" w:eastAsia="Times New Roman" w:hAnsi="Arial" w:cs="Arial"/>
          <w:color w:val="333333"/>
          <w:sz w:val="21"/>
          <w:szCs w:val="21"/>
        </w:rPr>
        <w:br/>
        <w:t xml:space="preserve">C. </w:t>
      </w:r>
      <w:proofErr w:type="gramStart"/>
      <w:r w:rsidRPr="004A4B95">
        <w:rPr>
          <w:rFonts w:ascii="Arial" w:eastAsia="Times New Roman" w:hAnsi="Arial" w:cs="Arial"/>
          <w:color w:val="333333"/>
          <w:sz w:val="21"/>
          <w:szCs w:val="21"/>
        </w:rPr>
        <w:t>In</w:t>
      </w:r>
      <w:proofErr w:type="gramEnd"/>
      <w:r w:rsidRPr="004A4B95">
        <w:rPr>
          <w:rFonts w:ascii="Arial" w:eastAsia="Times New Roman" w:hAnsi="Arial" w:cs="Arial"/>
          <w:color w:val="333333"/>
          <w:sz w:val="21"/>
          <w:szCs w:val="21"/>
        </w:rPr>
        <w:t xml:space="preserve"> Python, a </w:t>
      </w:r>
      <w:proofErr w:type="spellStart"/>
      <w:r w:rsidRPr="004A4B95">
        <w:rPr>
          <w:rFonts w:ascii="Arial" w:eastAsia="Times New Roman" w:hAnsi="Arial" w:cs="Arial"/>
          <w:color w:val="333333"/>
          <w:sz w:val="21"/>
          <w:szCs w:val="21"/>
        </w:rPr>
        <w:t>tuple</w:t>
      </w:r>
      <w:proofErr w:type="spellEnd"/>
      <w:r w:rsidRPr="004A4B95">
        <w:rPr>
          <w:rFonts w:ascii="Arial" w:eastAsia="Times New Roman" w:hAnsi="Arial" w:cs="Arial"/>
          <w:color w:val="333333"/>
          <w:sz w:val="21"/>
          <w:szCs w:val="21"/>
        </w:rPr>
        <w:t xml:space="preserve"> can contain both integers and strings as its elements.</w:t>
      </w:r>
      <w:r w:rsidRPr="004A4B95">
        <w:rPr>
          <w:rFonts w:ascii="Arial" w:eastAsia="Times New Roman" w:hAnsi="Arial" w:cs="Arial"/>
          <w:color w:val="333333"/>
          <w:sz w:val="21"/>
          <w:szCs w:val="21"/>
        </w:rPr>
        <w:br/>
        <w:t xml:space="preserve">D. </w:t>
      </w:r>
      <w:proofErr w:type="gramStart"/>
      <w:r w:rsidRPr="004A4B95">
        <w:rPr>
          <w:rFonts w:ascii="Arial" w:eastAsia="Times New Roman" w:hAnsi="Arial" w:cs="Arial"/>
          <w:color w:val="333333"/>
          <w:sz w:val="21"/>
          <w:szCs w:val="21"/>
        </w:rPr>
        <w:t>In</w:t>
      </w:r>
      <w:proofErr w:type="gramEnd"/>
      <w:r w:rsidRPr="004A4B95">
        <w:rPr>
          <w:rFonts w:ascii="Arial" w:eastAsia="Times New Roman" w:hAnsi="Arial" w:cs="Arial"/>
          <w:color w:val="333333"/>
          <w:sz w:val="21"/>
          <w:szCs w:val="21"/>
        </w:rPr>
        <w:t xml:space="preserve"> Python, a </w:t>
      </w:r>
      <w:proofErr w:type="spellStart"/>
      <w:r w:rsidRPr="004A4B95">
        <w:rPr>
          <w:rFonts w:ascii="Arial" w:eastAsia="Times New Roman" w:hAnsi="Arial" w:cs="Arial"/>
          <w:color w:val="333333"/>
          <w:sz w:val="21"/>
          <w:szCs w:val="21"/>
        </w:rPr>
        <w:t>tuple</w:t>
      </w:r>
      <w:proofErr w:type="spellEnd"/>
      <w:r w:rsidRPr="004A4B95">
        <w:rPr>
          <w:rFonts w:ascii="Arial" w:eastAsia="Times New Roman" w:hAnsi="Arial" w:cs="Arial"/>
          <w:color w:val="333333"/>
          <w:sz w:val="21"/>
          <w:szCs w:val="21"/>
        </w:rPr>
        <w:t xml:space="preserve"> can contain either string or integer but not both at a time.</w:t>
      </w:r>
    </w:p>
    <w:p w:rsidR="004A4B95" w:rsidRPr="004A4B95" w:rsidRDefault="004A4B95" w:rsidP="004A4B95">
      <w:pPr>
        <w:spacing w:after="0" w:line="240" w:lineRule="auto"/>
        <w:rPr>
          <w:rFonts w:ascii="Arial" w:eastAsia="Times New Roman" w:hAnsi="Arial" w:cs="Arial"/>
          <w:color w:val="333333"/>
          <w:sz w:val="18"/>
          <w:szCs w:val="18"/>
        </w:rPr>
      </w:pPr>
      <w:r w:rsidRPr="004A4B95">
        <w:rPr>
          <w:rFonts w:ascii="Arial" w:eastAsia="Times New Roman" w:hAnsi="Arial" w:cs="Arial"/>
          <w:color w:val="333333"/>
          <w:sz w:val="21"/>
        </w:rPr>
        <w:t>View Answer</w:t>
      </w:r>
    </w:p>
    <w:p w:rsidR="004A4B95" w:rsidRPr="004A4B95" w:rsidRDefault="004A4B95" w:rsidP="004A4B95">
      <w:pPr>
        <w:spacing w:after="0" w:line="240" w:lineRule="auto"/>
        <w:rPr>
          <w:rFonts w:ascii="Arial" w:eastAsia="Times New Roman" w:hAnsi="Arial" w:cs="Arial"/>
          <w:color w:val="333333"/>
          <w:sz w:val="19"/>
          <w:szCs w:val="19"/>
        </w:rPr>
      </w:pPr>
      <w:proofErr w:type="spellStart"/>
      <w:proofErr w:type="gramStart"/>
      <w:r w:rsidRPr="004A4B95">
        <w:rPr>
          <w:rFonts w:ascii="Arial" w:eastAsia="Times New Roman" w:hAnsi="Arial" w:cs="Arial"/>
          <w:color w:val="333333"/>
          <w:sz w:val="19"/>
          <w:szCs w:val="19"/>
        </w:rPr>
        <w:t>Ans</w:t>
      </w:r>
      <w:proofErr w:type="spellEnd"/>
      <w:r w:rsidRPr="004A4B95">
        <w:rPr>
          <w:rFonts w:ascii="Arial" w:eastAsia="Times New Roman" w:hAnsi="Arial" w:cs="Arial"/>
          <w:color w:val="333333"/>
          <w:sz w:val="19"/>
          <w:szCs w:val="19"/>
        </w:rPr>
        <w:t xml:space="preserve"> :</w:t>
      </w:r>
      <w:proofErr w:type="gramEnd"/>
      <w:r w:rsidRPr="004A4B95">
        <w:rPr>
          <w:rFonts w:ascii="Arial" w:eastAsia="Times New Roman" w:hAnsi="Arial" w:cs="Arial"/>
          <w:color w:val="333333"/>
          <w:sz w:val="19"/>
          <w:szCs w:val="19"/>
        </w:rPr>
        <w:t xml:space="preserve"> C</w:t>
      </w:r>
      <w:r w:rsidRPr="004A4B95">
        <w:rPr>
          <w:rFonts w:ascii="Arial" w:eastAsia="Times New Roman" w:hAnsi="Arial" w:cs="Arial"/>
          <w:color w:val="333333"/>
          <w:sz w:val="19"/>
          <w:szCs w:val="19"/>
        </w:rPr>
        <w:br/>
      </w:r>
    </w:p>
    <w:p w:rsidR="004A4B95" w:rsidRPr="004A4B95" w:rsidRDefault="004A4B95" w:rsidP="004A4B95">
      <w:pPr>
        <w:spacing w:after="125" w:line="240" w:lineRule="auto"/>
        <w:rPr>
          <w:rFonts w:ascii="Arial" w:eastAsia="Times New Roman" w:hAnsi="Arial" w:cs="Arial"/>
          <w:color w:val="333333"/>
          <w:sz w:val="19"/>
          <w:szCs w:val="19"/>
        </w:rPr>
      </w:pPr>
      <w:r w:rsidRPr="004A4B95">
        <w:rPr>
          <w:rFonts w:ascii="Arial" w:eastAsia="Times New Roman" w:hAnsi="Arial" w:cs="Arial"/>
          <w:color w:val="333333"/>
          <w:sz w:val="19"/>
          <w:szCs w:val="19"/>
        </w:rPr>
        <w:t xml:space="preserve">Explanation: In Python, a </w:t>
      </w:r>
      <w:proofErr w:type="spellStart"/>
      <w:r w:rsidRPr="004A4B95">
        <w:rPr>
          <w:rFonts w:ascii="Arial" w:eastAsia="Times New Roman" w:hAnsi="Arial" w:cs="Arial"/>
          <w:color w:val="333333"/>
          <w:sz w:val="19"/>
          <w:szCs w:val="19"/>
        </w:rPr>
        <w:t>tuple</w:t>
      </w:r>
      <w:proofErr w:type="spellEnd"/>
      <w:r w:rsidRPr="004A4B95">
        <w:rPr>
          <w:rFonts w:ascii="Arial" w:eastAsia="Times New Roman" w:hAnsi="Arial" w:cs="Arial"/>
          <w:color w:val="333333"/>
          <w:sz w:val="19"/>
          <w:szCs w:val="19"/>
        </w:rPr>
        <w:t xml:space="preserve"> can contain both integers and strings as </w:t>
      </w:r>
      <w:proofErr w:type="gramStart"/>
      <w:r w:rsidRPr="004A4B95">
        <w:rPr>
          <w:rFonts w:ascii="Arial" w:eastAsia="Times New Roman" w:hAnsi="Arial" w:cs="Arial"/>
          <w:color w:val="333333"/>
          <w:sz w:val="19"/>
          <w:szCs w:val="19"/>
        </w:rPr>
        <w:t>its elements is</w:t>
      </w:r>
      <w:proofErr w:type="gramEnd"/>
      <w:r w:rsidRPr="004A4B95">
        <w:rPr>
          <w:rFonts w:ascii="Arial" w:eastAsia="Times New Roman" w:hAnsi="Arial" w:cs="Arial"/>
          <w:color w:val="333333"/>
          <w:sz w:val="19"/>
          <w:szCs w:val="19"/>
        </w:rPr>
        <w:t xml:space="preserve"> the correct option.</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Arial" w:eastAsia="Times New Roman" w:hAnsi="Arial" w:cs="Arial"/>
          <w:color w:val="333333"/>
          <w:sz w:val="18"/>
          <w:szCs w:val="18"/>
        </w:rPr>
        <w:br/>
      </w:r>
    </w:p>
    <w:p w:rsidR="004A4B95" w:rsidRPr="004A4B95" w:rsidRDefault="004A4B95" w:rsidP="004A4B95">
      <w:pPr>
        <w:spacing w:after="0" w:line="240" w:lineRule="auto"/>
        <w:rPr>
          <w:rFonts w:ascii="Cambria" w:eastAsia="Times New Roman" w:hAnsi="Cambria" w:cs="Times New Roman"/>
          <w:color w:val="333333"/>
          <w:sz w:val="18"/>
          <w:szCs w:val="18"/>
        </w:rPr>
      </w:pPr>
      <w:r w:rsidRPr="004A4B95">
        <w:rPr>
          <w:rFonts w:ascii="Cambria" w:eastAsia="Times New Roman" w:hAnsi="Cambria" w:cs="Times New Roman"/>
          <w:color w:val="333333"/>
          <w:sz w:val="25"/>
        </w:rPr>
        <w:t>4. What will be the output of below Python code?</w:t>
      </w:r>
      <w:r w:rsidRPr="004A4B95">
        <w:rPr>
          <w:rFonts w:ascii="Cambria" w:eastAsia="Times New Roman" w:hAnsi="Cambria" w:cs="Times New Roman"/>
          <w:color w:val="333333"/>
          <w:sz w:val="25"/>
          <w:szCs w:val="25"/>
        </w:rPr>
        <w:br/>
      </w:r>
    </w:p>
    <w:p w:rsidR="004A4B95" w:rsidRPr="004A4B95" w:rsidRDefault="004A4B95" w:rsidP="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3"/>
          <w:szCs w:val="23"/>
        </w:rPr>
      </w:pPr>
      <w:r w:rsidRPr="004A4B95">
        <w:rPr>
          <w:rFonts w:ascii="Courier New" w:eastAsia="Times New Roman" w:hAnsi="Courier New" w:cs="Courier New"/>
          <w:color w:val="333333"/>
          <w:sz w:val="23"/>
          <w:szCs w:val="23"/>
        </w:rPr>
        <w:t>tuple1</w:t>
      </w:r>
      <w:proofErr w:type="gramStart"/>
      <w:r w:rsidRPr="004A4B95">
        <w:rPr>
          <w:rFonts w:ascii="Courier New" w:eastAsia="Times New Roman" w:hAnsi="Courier New" w:cs="Courier New"/>
          <w:color w:val="333333"/>
          <w:sz w:val="23"/>
          <w:szCs w:val="23"/>
        </w:rPr>
        <w:t>=(</w:t>
      </w:r>
      <w:proofErr w:type="gramEnd"/>
      <w:r w:rsidRPr="004A4B95">
        <w:rPr>
          <w:rFonts w:ascii="Courier New" w:eastAsia="Times New Roman" w:hAnsi="Courier New" w:cs="Courier New"/>
          <w:color w:val="333333"/>
          <w:sz w:val="23"/>
          <w:szCs w:val="23"/>
        </w:rPr>
        <w:t>5,1,7,6,2)</w:t>
      </w:r>
      <w:r w:rsidRPr="004A4B95">
        <w:rPr>
          <w:rFonts w:ascii="Courier New" w:eastAsia="Times New Roman" w:hAnsi="Courier New" w:cs="Courier New"/>
          <w:color w:val="333333"/>
          <w:sz w:val="23"/>
          <w:szCs w:val="23"/>
        </w:rPr>
        <w:br/>
      </w:r>
    </w:p>
    <w:p w:rsidR="004A4B95" w:rsidRPr="004A4B95" w:rsidRDefault="004A4B95" w:rsidP="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3"/>
          <w:szCs w:val="23"/>
        </w:rPr>
      </w:pPr>
      <w:proofErr w:type="gramStart"/>
      <w:r w:rsidRPr="004A4B95">
        <w:rPr>
          <w:rFonts w:ascii="Courier New" w:eastAsia="Times New Roman" w:hAnsi="Courier New" w:cs="Courier New"/>
          <w:color w:val="333333"/>
          <w:sz w:val="23"/>
          <w:szCs w:val="23"/>
        </w:rPr>
        <w:t>tuple1.pop(</w:t>
      </w:r>
      <w:proofErr w:type="gramEnd"/>
      <w:r w:rsidRPr="004A4B95">
        <w:rPr>
          <w:rFonts w:ascii="Courier New" w:eastAsia="Times New Roman" w:hAnsi="Courier New" w:cs="Courier New"/>
          <w:color w:val="333333"/>
          <w:sz w:val="23"/>
          <w:szCs w:val="23"/>
        </w:rPr>
        <w:t>2)</w:t>
      </w:r>
      <w:r w:rsidRPr="004A4B95">
        <w:rPr>
          <w:rFonts w:ascii="Courier New" w:eastAsia="Times New Roman" w:hAnsi="Courier New" w:cs="Courier New"/>
          <w:color w:val="333333"/>
          <w:sz w:val="23"/>
          <w:szCs w:val="23"/>
        </w:rPr>
        <w:br/>
      </w:r>
    </w:p>
    <w:p w:rsidR="004A4B95" w:rsidRPr="004A4B95" w:rsidRDefault="004A4B95" w:rsidP="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3"/>
          <w:szCs w:val="23"/>
        </w:rPr>
      </w:pPr>
      <w:proofErr w:type="gramStart"/>
      <w:r w:rsidRPr="004A4B95">
        <w:rPr>
          <w:rFonts w:ascii="Courier New" w:eastAsia="Times New Roman" w:hAnsi="Courier New" w:cs="Courier New"/>
          <w:color w:val="333333"/>
          <w:sz w:val="23"/>
          <w:szCs w:val="23"/>
        </w:rPr>
        <w:t>print(</w:t>
      </w:r>
      <w:proofErr w:type="gramEnd"/>
      <w:r w:rsidRPr="004A4B95">
        <w:rPr>
          <w:rFonts w:ascii="Courier New" w:eastAsia="Times New Roman" w:hAnsi="Courier New" w:cs="Courier New"/>
          <w:color w:val="333333"/>
          <w:sz w:val="23"/>
          <w:szCs w:val="23"/>
        </w:rPr>
        <w:t>tuple1)</w:t>
      </w:r>
      <w:r w:rsidRPr="004A4B95">
        <w:rPr>
          <w:rFonts w:ascii="Courier New" w:eastAsia="Times New Roman" w:hAnsi="Courier New" w:cs="Courier New"/>
          <w:color w:val="333333"/>
          <w:sz w:val="23"/>
          <w:szCs w:val="23"/>
        </w:rPr>
        <w:br/>
      </w:r>
    </w:p>
    <w:p w:rsidR="004A4B95" w:rsidRPr="004A4B95" w:rsidRDefault="004A4B95" w:rsidP="004A4B95">
      <w:pPr>
        <w:spacing w:after="0" w:line="240" w:lineRule="auto"/>
        <w:ind w:left="179"/>
        <w:rPr>
          <w:rFonts w:ascii="Arial" w:eastAsia="Times New Roman" w:hAnsi="Arial" w:cs="Arial"/>
          <w:color w:val="333333"/>
          <w:sz w:val="21"/>
          <w:szCs w:val="21"/>
        </w:rPr>
      </w:pPr>
      <w:r w:rsidRPr="004A4B95">
        <w:rPr>
          <w:rFonts w:ascii="Arial" w:eastAsia="Times New Roman" w:hAnsi="Arial" w:cs="Arial"/>
          <w:color w:val="333333"/>
          <w:sz w:val="21"/>
          <w:szCs w:val="21"/>
        </w:rPr>
        <w:t>A. (5,1,6,2)</w:t>
      </w:r>
      <w:r w:rsidRPr="004A4B95">
        <w:rPr>
          <w:rFonts w:ascii="Arial" w:eastAsia="Times New Roman" w:hAnsi="Arial" w:cs="Arial"/>
          <w:color w:val="333333"/>
          <w:sz w:val="21"/>
          <w:szCs w:val="21"/>
        </w:rPr>
        <w:br/>
        <w:t>B. (5,1,7,6)</w:t>
      </w:r>
      <w:r w:rsidRPr="004A4B95">
        <w:rPr>
          <w:rFonts w:ascii="Arial" w:eastAsia="Times New Roman" w:hAnsi="Arial" w:cs="Arial"/>
          <w:color w:val="333333"/>
          <w:sz w:val="21"/>
          <w:szCs w:val="21"/>
        </w:rPr>
        <w:br/>
        <w:t>C. (5,1,7,6,2)</w:t>
      </w:r>
      <w:r w:rsidRPr="004A4B95">
        <w:rPr>
          <w:rFonts w:ascii="Arial" w:eastAsia="Times New Roman" w:hAnsi="Arial" w:cs="Arial"/>
          <w:color w:val="333333"/>
          <w:sz w:val="21"/>
          <w:szCs w:val="21"/>
        </w:rPr>
        <w:br/>
        <w:t>D. Error</w:t>
      </w:r>
    </w:p>
    <w:p w:rsidR="004A4B95" w:rsidRPr="004A4B95" w:rsidRDefault="004A4B95" w:rsidP="004A4B95">
      <w:pPr>
        <w:spacing w:after="0" w:line="240" w:lineRule="auto"/>
        <w:rPr>
          <w:rFonts w:ascii="Arial" w:eastAsia="Times New Roman" w:hAnsi="Arial" w:cs="Arial"/>
          <w:color w:val="333333"/>
          <w:sz w:val="18"/>
          <w:szCs w:val="18"/>
        </w:rPr>
      </w:pPr>
      <w:r w:rsidRPr="004A4B95">
        <w:rPr>
          <w:rFonts w:ascii="Arial" w:eastAsia="Times New Roman" w:hAnsi="Arial" w:cs="Arial"/>
          <w:color w:val="333333"/>
          <w:sz w:val="21"/>
        </w:rPr>
        <w:t>View Answer</w:t>
      </w:r>
    </w:p>
    <w:p w:rsidR="004A4B95" w:rsidRPr="004A4B95" w:rsidRDefault="004A4B95" w:rsidP="004A4B95">
      <w:pPr>
        <w:spacing w:after="0" w:line="240" w:lineRule="auto"/>
        <w:rPr>
          <w:rFonts w:ascii="Arial" w:eastAsia="Times New Roman" w:hAnsi="Arial" w:cs="Arial"/>
          <w:color w:val="333333"/>
          <w:sz w:val="19"/>
          <w:szCs w:val="19"/>
        </w:rPr>
      </w:pPr>
      <w:proofErr w:type="spellStart"/>
      <w:proofErr w:type="gramStart"/>
      <w:r w:rsidRPr="004A4B95">
        <w:rPr>
          <w:rFonts w:ascii="Arial" w:eastAsia="Times New Roman" w:hAnsi="Arial" w:cs="Arial"/>
          <w:color w:val="333333"/>
          <w:sz w:val="19"/>
          <w:szCs w:val="19"/>
        </w:rPr>
        <w:t>Ans</w:t>
      </w:r>
      <w:proofErr w:type="spellEnd"/>
      <w:r w:rsidRPr="004A4B95">
        <w:rPr>
          <w:rFonts w:ascii="Arial" w:eastAsia="Times New Roman" w:hAnsi="Arial" w:cs="Arial"/>
          <w:color w:val="333333"/>
          <w:sz w:val="19"/>
          <w:szCs w:val="19"/>
        </w:rPr>
        <w:t xml:space="preserve"> :</w:t>
      </w:r>
      <w:proofErr w:type="gramEnd"/>
      <w:r w:rsidRPr="004A4B95">
        <w:rPr>
          <w:rFonts w:ascii="Arial" w:eastAsia="Times New Roman" w:hAnsi="Arial" w:cs="Arial"/>
          <w:color w:val="333333"/>
          <w:sz w:val="19"/>
          <w:szCs w:val="19"/>
        </w:rPr>
        <w:t xml:space="preserve"> D</w:t>
      </w:r>
      <w:r w:rsidRPr="004A4B95">
        <w:rPr>
          <w:rFonts w:ascii="Arial" w:eastAsia="Times New Roman" w:hAnsi="Arial" w:cs="Arial"/>
          <w:color w:val="333333"/>
          <w:sz w:val="19"/>
          <w:szCs w:val="19"/>
        </w:rPr>
        <w:br/>
      </w:r>
    </w:p>
    <w:p w:rsidR="004A4B95" w:rsidRPr="004A4B95" w:rsidRDefault="004A4B95" w:rsidP="004A4B95">
      <w:pPr>
        <w:spacing w:after="125" w:line="240" w:lineRule="auto"/>
        <w:rPr>
          <w:rFonts w:ascii="Arial" w:eastAsia="Times New Roman" w:hAnsi="Arial" w:cs="Arial"/>
          <w:color w:val="333333"/>
          <w:sz w:val="19"/>
          <w:szCs w:val="19"/>
        </w:rPr>
      </w:pPr>
      <w:r w:rsidRPr="004A4B95">
        <w:rPr>
          <w:rFonts w:ascii="Arial" w:eastAsia="Times New Roman" w:hAnsi="Arial" w:cs="Arial"/>
          <w:color w:val="333333"/>
          <w:sz w:val="19"/>
          <w:szCs w:val="19"/>
        </w:rPr>
        <w:t>Explanation: The following code will result in error.</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Arial" w:eastAsia="Times New Roman" w:hAnsi="Arial" w:cs="Arial"/>
          <w:color w:val="333333"/>
          <w:sz w:val="18"/>
          <w:szCs w:val="18"/>
        </w:rPr>
        <w:br/>
      </w:r>
    </w:p>
    <w:p w:rsidR="004A4B95" w:rsidRPr="004A4B95" w:rsidRDefault="004A4B95" w:rsidP="004A4B95">
      <w:pPr>
        <w:spacing w:after="0" w:line="240" w:lineRule="auto"/>
        <w:rPr>
          <w:rFonts w:ascii="Cambria" w:eastAsia="Times New Roman" w:hAnsi="Cambria" w:cs="Times New Roman"/>
          <w:color w:val="333333"/>
          <w:sz w:val="18"/>
          <w:szCs w:val="18"/>
        </w:rPr>
      </w:pPr>
      <w:r w:rsidRPr="004A4B95">
        <w:rPr>
          <w:rFonts w:ascii="Cambria" w:eastAsia="Times New Roman" w:hAnsi="Cambria" w:cs="Times New Roman"/>
          <w:color w:val="333333"/>
          <w:sz w:val="25"/>
        </w:rPr>
        <w:t>5. What will be the output of below Python code?</w:t>
      </w:r>
      <w:r w:rsidRPr="004A4B95">
        <w:rPr>
          <w:rFonts w:ascii="Cambria" w:eastAsia="Times New Roman" w:hAnsi="Cambria" w:cs="Times New Roman"/>
          <w:color w:val="333333"/>
          <w:sz w:val="25"/>
          <w:szCs w:val="25"/>
        </w:rPr>
        <w:br/>
      </w:r>
    </w:p>
    <w:p w:rsidR="004A4B95" w:rsidRPr="004A4B95" w:rsidRDefault="004A4B95" w:rsidP="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3"/>
          <w:szCs w:val="23"/>
        </w:rPr>
      </w:pPr>
      <w:r w:rsidRPr="004A4B95">
        <w:rPr>
          <w:rFonts w:ascii="Courier New" w:eastAsia="Times New Roman" w:hAnsi="Courier New" w:cs="Courier New"/>
          <w:color w:val="333333"/>
          <w:sz w:val="23"/>
          <w:szCs w:val="23"/>
        </w:rPr>
        <w:t>tuple1</w:t>
      </w:r>
      <w:proofErr w:type="gramStart"/>
      <w:r w:rsidRPr="004A4B95">
        <w:rPr>
          <w:rFonts w:ascii="Courier New" w:eastAsia="Times New Roman" w:hAnsi="Courier New" w:cs="Courier New"/>
          <w:color w:val="333333"/>
          <w:sz w:val="23"/>
          <w:szCs w:val="23"/>
        </w:rPr>
        <w:t>=(</w:t>
      </w:r>
      <w:proofErr w:type="gramEnd"/>
      <w:r w:rsidRPr="004A4B95">
        <w:rPr>
          <w:rFonts w:ascii="Courier New" w:eastAsia="Times New Roman" w:hAnsi="Courier New" w:cs="Courier New"/>
          <w:color w:val="333333"/>
          <w:sz w:val="23"/>
          <w:szCs w:val="23"/>
        </w:rPr>
        <w:t>2,4,3)</w:t>
      </w:r>
      <w:r w:rsidRPr="004A4B95">
        <w:rPr>
          <w:rFonts w:ascii="Courier New" w:eastAsia="Times New Roman" w:hAnsi="Courier New" w:cs="Courier New"/>
          <w:color w:val="333333"/>
          <w:sz w:val="23"/>
          <w:szCs w:val="23"/>
        </w:rPr>
        <w:br/>
      </w:r>
    </w:p>
    <w:p w:rsidR="004A4B95" w:rsidRPr="004A4B95" w:rsidRDefault="004A4B95" w:rsidP="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3"/>
          <w:szCs w:val="23"/>
        </w:rPr>
      </w:pPr>
      <w:r w:rsidRPr="004A4B95">
        <w:rPr>
          <w:rFonts w:ascii="Courier New" w:eastAsia="Times New Roman" w:hAnsi="Courier New" w:cs="Courier New"/>
          <w:color w:val="333333"/>
          <w:sz w:val="23"/>
          <w:szCs w:val="23"/>
        </w:rPr>
        <w:t>tuple3=tuple1*2</w:t>
      </w:r>
      <w:r w:rsidRPr="004A4B95">
        <w:rPr>
          <w:rFonts w:ascii="Courier New" w:eastAsia="Times New Roman" w:hAnsi="Courier New" w:cs="Courier New"/>
          <w:color w:val="333333"/>
          <w:sz w:val="23"/>
          <w:szCs w:val="23"/>
        </w:rPr>
        <w:br/>
      </w:r>
    </w:p>
    <w:p w:rsidR="004A4B95" w:rsidRPr="004A4B95" w:rsidRDefault="004A4B95" w:rsidP="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3"/>
          <w:szCs w:val="23"/>
        </w:rPr>
      </w:pPr>
      <w:proofErr w:type="gramStart"/>
      <w:r w:rsidRPr="004A4B95">
        <w:rPr>
          <w:rFonts w:ascii="Courier New" w:eastAsia="Times New Roman" w:hAnsi="Courier New" w:cs="Courier New"/>
          <w:color w:val="333333"/>
          <w:sz w:val="23"/>
          <w:szCs w:val="23"/>
        </w:rPr>
        <w:t>print(</w:t>
      </w:r>
      <w:proofErr w:type="gramEnd"/>
      <w:r w:rsidRPr="004A4B95">
        <w:rPr>
          <w:rFonts w:ascii="Courier New" w:eastAsia="Times New Roman" w:hAnsi="Courier New" w:cs="Courier New"/>
          <w:color w:val="333333"/>
          <w:sz w:val="23"/>
          <w:szCs w:val="23"/>
        </w:rPr>
        <w:t>tuple3)</w:t>
      </w:r>
      <w:r w:rsidRPr="004A4B95">
        <w:rPr>
          <w:rFonts w:ascii="Courier New" w:eastAsia="Times New Roman" w:hAnsi="Courier New" w:cs="Courier New"/>
          <w:color w:val="333333"/>
          <w:sz w:val="23"/>
          <w:szCs w:val="23"/>
        </w:rPr>
        <w:br/>
      </w:r>
    </w:p>
    <w:p w:rsidR="004A4B95" w:rsidRPr="004A4B95" w:rsidRDefault="004A4B95" w:rsidP="004A4B95">
      <w:pPr>
        <w:spacing w:after="0" w:line="240" w:lineRule="auto"/>
        <w:ind w:left="179"/>
        <w:rPr>
          <w:rFonts w:ascii="Arial" w:eastAsia="Times New Roman" w:hAnsi="Arial" w:cs="Arial"/>
          <w:color w:val="333333"/>
          <w:sz w:val="21"/>
          <w:szCs w:val="21"/>
        </w:rPr>
      </w:pPr>
      <w:r w:rsidRPr="004A4B95">
        <w:rPr>
          <w:rFonts w:ascii="Arial" w:eastAsia="Times New Roman" w:hAnsi="Arial" w:cs="Arial"/>
          <w:color w:val="333333"/>
          <w:sz w:val="21"/>
          <w:szCs w:val="21"/>
        </w:rPr>
        <w:t>A. (4,8,6)</w:t>
      </w:r>
      <w:r w:rsidRPr="004A4B95">
        <w:rPr>
          <w:rFonts w:ascii="Arial" w:eastAsia="Times New Roman" w:hAnsi="Arial" w:cs="Arial"/>
          <w:color w:val="333333"/>
          <w:sz w:val="21"/>
          <w:szCs w:val="21"/>
        </w:rPr>
        <w:br/>
        <w:t>B. (2,4,3,2,4,3)</w:t>
      </w:r>
      <w:r w:rsidRPr="004A4B95">
        <w:rPr>
          <w:rFonts w:ascii="Arial" w:eastAsia="Times New Roman" w:hAnsi="Arial" w:cs="Arial"/>
          <w:color w:val="333333"/>
          <w:sz w:val="21"/>
          <w:szCs w:val="21"/>
        </w:rPr>
        <w:br/>
        <w:t>C. (2,2,4,4,3,3)</w:t>
      </w:r>
      <w:r w:rsidRPr="004A4B95">
        <w:rPr>
          <w:rFonts w:ascii="Arial" w:eastAsia="Times New Roman" w:hAnsi="Arial" w:cs="Arial"/>
          <w:color w:val="333333"/>
          <w:sz w:val="21"/>
          <w:szCs w:val="21"/>
        </w:rPr>
        <w:br/>
        <w:t>D. Error</w:t>
      </w:r>
    </w:p>
    <w:p w:rsidR="004A4B95" w:rsidRPr="004A4B95" w:rsidRDefault="004A4B95" w:rsidP="004A4B95">
      <w:pPr>
        <w:spacing w:after="0" w:line="240" w:lineRule="auto"/>
        <w:rPr>
          <w:rFonts w:ascii="Arial" w:eastAsia="Times New Roman" w:hAnsi="Arial" w:cs="Arial"/>
          <w:color w:val="333333"/>
          <w:sz w:val="18"/>
          <w:szCs w:val="18"/>
        </w:rPr>
      </w:pPr>
      <w:r w:rsidRPr="004A4B95">
        <w:rPr>
          <w:rFonts w:ascii="Arial" w:eastAsia="Times New Roman" w:hAnsi="Arial" w:cs="Arial"/>
          <w:color w:val="333333"/>
          <w:sz w:val="21"/>
        </w:rPr>
        <w:t>View Answer</w:t>
      </w:r>
    </w:p>
    <w:p w:rsidR="004A4B95" w:rsidRPr="004A4B95" w:rsidRDefault="004A4B95" w:rsidP="004A4B95">
      <w:pPr>
        <w:spacing w:after="0" w:line="240" w:lineRule="auto"/>
        <w:rPr>
          <w:rFonts w:ascii="Arial" w:eastAsia="Times New Roman" w:hAnsi="Arial" w:cs="Arial"/>
          <w:color w:val="333333"/>
          <w:sz w:val="19"/>
          <w:szCs w:val="19"/>
        </w:rPr>
      </w:pPr>
      <w:proofErr w:type="spellStart"/>
      <w:proofErr w:type="gramStart"/>
      <w:r w:rsidRPr="004A4B95">
        <w:rPr>
          <w:rFonts w:ascii="Arial" w:eastAsia="Times New Roman" w:hAnsi="Arial" w:cs="Arial"/>
          <w:color w:val="333333"/>
          <w:sz w:val="19"/>
          <w:szCs w:val="19"/>
        </w:rPr>
        <w:t>Ans</w:t>
      </w:r>
      <w:proofErr w:type="spellEnd"/>
      <w:r w:rsidRPr="004A4B95">
        <w:rPr>
          <w:rFonts w:ascii="Arial" w:eastAsia="Times New Roman" w:hAnsi="Arial" w:cs="Arial"/>
          <w:color w:val="333333"/>
          <w:sz w:val="19"/>
          <w:szCs w:val="19"/>
        </w:rPr>
        <w:t xml:space="preserve"> :</w:t>
      </w:r>
      <w:proofErr w:type="gramEnd"/>
      <w:r w:rsidRPr="004A4B95">
        <w:rPr>
          <w:rFonts w:ascii="Arial" w:eastAsia="Times New Roman" w:hAnsi="Arial" w:cs="Arial"/>
          <w:color w:val="333333"/>
          <w:sz w:val="19"/>
          <w:szCs w:val="19"/>
        </w:rPr>
        <w:t xml:space="preserve"> B</w:t>
      </w:r>
      <w:r w:rsidRPr="004A4B95">
        <w:rPr>
          <w:rFonts w:ascii="Arial" w:eastAsia="Times New Roman" w:hAnsi="Arial" w:cs="Arial"/>
          <w:color w:val="333333"/>
          <w:sz w:val="19"/>
          <w:szCs w:val="19"/>
        </w:rPr>
        <w:br/>
      </w:r>
    </w:p>
    <w:p w:rsidR="004A4B95" w:rsidRPr="004A4B95" w:rsidRDefault="004A4B95" w:rsidP="004A4B95">
      <w:pPr>
        <w:spacing w:after="125" w:line="240" w:lineRule="auto"/>
        <w:rPr>
          <w:rFonts w:ascii="Arial" w:eastAsia="Times New Roman" w:hAnsi="Arial" w:cs="Arial"/>
          <w:color w:val="333333"/>
          <w:sz w:val="19"/>
          <w:szCs w:val="19"/>
        </w:rPr>
      </w:pPr>
      <w:r w:rsidRPr="004A4B95">
        <w:rPr>
          <w:rFonts w:ascii="Arial" w:eastAsia="Times New Roman" w:hAnsi="Arial" w:cs="Arial"/>
          <w:color w:val="333333"/>
          <w:sz w:val="19"/>
          <w:szCs w:val="19"/>
        </w:rPr>
        <w:t>Explanation: The following code will result in (2</w:t>
      </w:r>
      <w:proofErr w:type="gramStart"/>
      <w:r w:rsidRPr="004A4B95">
        <w:rPr>
          <w:rFonts w:ascii="Arial" w:eastAsia="Times New Roman" w:hAnsi="Arial" w:cs="Arial"/>
          <w:color w:val="333333"/>
          <w:sz w:val="19"/>
          <w:szCs w:val="19"/>
        </w:rPr>
        <w:t>,4,3,2,4,3</w:t>
      </w:r>
      <w:proofErr w:type="gramEnd"/>
      <w:r w:rsidRPr="004A4B95">
        <w:rPr>
          <w:rFonts w:ascii="Arial" w:eastAsia="Times New Roman" w:hAnsi="Arial" w:cs="Arial"/>
          <w:color w:val="333333"/>
          <w:sz w:val="19"/>
          <w:szCs w:val="19"/>
        </w:rPr>
        <w:t>).</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Arial" w:eastAsia="Times New Roman" w:hAnsi="Arial" w:cs="Arial"/>
          <w:color w:val="333333"/>
          <w:sz w:val="18"/>
          <w:szCs w:val="18"/>
        </w:rPr>
        <w:br/>
      </w:r>
    </w:p>
    <w:p w:rsidR="004A4B95" w:rsidRPr="004A4B95" w:rsidRDefault="004A4B95" w:rsidP="004A4B95">
      <w:pPr>
        <w:spacing w:after="0" w:line="240" w:lineRule="auto"/>
        <w:rPr>
          <w:rFonts w:ascii="Cambria" w:eastAsia="Times New Roman" w:hAnsi="Cambria" w:cs="Times New Roman"/>
          <w:color w:val="333333"/>
          <w:sz w:val="18"/>
          <w:szCs w:val="18"/>
        </w:rPr>
      </w:pPr>
      <w:r w:rsidRPr="004A4B95">
        <w:rPr>
          <w:rFonts w:ascii="Cambria" w:eastAsia="Times New Roman" w:hAnsi="Cambria" w:cs="Times New Roman"/>
          <w:color w:val="333333"/>
          <w:sz w:val="25"/>
        </w:rPr>
        <w:t>6. What will be the output of below Python code?</w:t>
      </w:r>
      <w:r w:rsidRPr="004A4B95">
        <w:rPr>
          <w:rFonts w:ascii="Cambria" w:eastAsia="Times New Roman" w:hAnsi="Cambria" w:cs="Times New Roman"/>
          <w:color w:val="333333"/>
          <w:sz w:val="25"/>
          <w:szCs w:val="25"/>
        </w:rPr>
        <w:br/>
      </w:r>
    </w:p>
    <w:p w:rsidR="004A4B95" w:rsidRPr="004A4B95" w:rsidRDefault="004A4B95" w:rsidP="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3"/>
          <w:szCs w:val="23"/>
        </w:rPr>
      </w:pPr>
      <w:proofErr w:type="spellStart"/>
      <w:proofErr w:type="gramStart"/>
      <w:r w:rsidRPr="004A4B95">
        <w:rPr>
          <w:rFonts w:ascii="Courier New" w:eastAsia="Times New Roman" w:hAnsi="Courier New" w:cs="Courier New"/>
          <w:color w:val="333333"/>
          <w:sz w:val="23"/>
          <w:szCs w:val="23"/>
        </w:rPr>
        <w:lastRenderedPageBreak/>
        <w:t>tupl</w:t>
      </w:r>
      <w:proofErr w:type="spellEnd"/>
      <w:proofErr w:type="gramEnd"/>
      <w:r w:rsidRPr="004A4B95">
        <w:rPr>
          <w:rFonts w:ascii="Courier New" w:eastAsia="Times New Roman" w:hAnsi="Courier New" w:cs="Courier New"/>
          <w:color w:val="333333"/>
          <w:sz w:val="23"/>
          <w:szCs w:val="23"/>
        </w:rPr>
        <w:t>=("</w:t>
      </w:r>
      <w:proofErr w:type="spellStart"/>
      <w:r w:rsidRPr="004A4B95">
        <w:rPr>
          <w:rFonts w:ascii="Courier New" w:eastAsia="Times New Roman" w:hAnsi="Courier New" w:cs="Courier New"/>
          <w:color w:val="333333"/>
          <w:sz w:val="23"/>
          <w:szCs w:val="23"/>
        </w:rPr>
        <w:t>annie","hena","sid</w:t>
      </w:r>
      <w:proofErr w:type="spellEnd"/>
      <w:r w:rsidRPr="004A4B95">
        <w:rPr>
          <w:rFonts w:ascii="Courier New" w:eastAsia="Times New Roman" w:hAnsi="Courier New" w:cs="Courier New"/>
          <w:color w:val="333333"/>
          <w:sz w:val="23"/>
          <w:szCs w:val="23"/>
        </w:rPr>
        <w:t>")</w:t>
      </w:r>
      <w:r w:rsidRPr="004A4B95">
        <w:rPr>
          <w:rFonts w:ascii="Courier New" w:eastAsia="Times New Roman" w:hAnsi="Courier New" w:cs="Courier New"/>
          <w:color w:val="333333"/>
          <w:sz w:val="23"/>
          <w:szCs w:val="23"/>
        </w:rPr>
        <w:br/>
      </w:r>
    </w:p>
    <w:p w:rsidR="004A4B95" w:rsidRPr="004A4B95" w:rsidRDefault="004A4B95" w:rsidP="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3"/>
          <w:szCs w:val="23"/>
        </w:rPr>
      </w:pPr>
      <w:proofErr w:type="gramStart"/>
      <w:r w:rsidRPr="004A4B95">
        <w:rPr>
          <w:rFonts w:ascii="Courier New" w:eastAsia="Times New Roman" w:hAnsi="Courier New" w:cs="Courier New"/>
          <w:color w:val="333333"/>
          <w:sz w:val="23"/>
          <w:szCs w:val="23"/>
        </w:rPr>
        <w:t>print(</w:t>
      </w:r>
      <w:proofErr w:type="spellStart"/>
      <w:proofErr w:type="gramEnd"/>
      <w:r w:rsidRPr="004A4B95">
        <w:rPr>
          <w:rFonts w:ascii="Courier New" w:eastAsia="Times New Roman" w:hAnsi="Courier New" w:cs="Courier New"/>
          <w:color w:val="333333"/>
          <w:sz w:val="23"/>
          <w:szCs w:val="23"/>
        </w:rPr>
        <w:t>tupl</w:t>
      </w:r>
      <w:proofErr w:type="spellEnd"/>
      <w:r w:rsidRPr="004A4B95">
        <w:rPr>
          <w:rFonts w:ascii="Courier New" w:eastAsia="Times New Roman" w:hAnsi="Courier New" w:cs="Courier New"/>
          <w:color w:val="333333"/>
          <w:sz w:val="23"/>
          <w:szCs w:val="23"/>
        </w:rPr>
        <w:t>[-3:0])</w:t>
      </w:r>
      <w:r w:rsidRPr="004A4B95">
        <w:rPr>
          <w:rFonts w:ascii="Courier New" w:eastAsia="Times New Roman" w:hAnsi="Courier New" w:cs="Courier New"/>
          <w:color w:val="333333"/>
          <w:sz w:val="23"/>
          <w:szCs w:val="23"/>
        </w:rPr>
        <w:br/>
      </w:r>
    </w:p>
    <w:p w:rsidR="004A4B95" w:rsidRPr="004A4B95" w:rsidRDefault="004A4B95" w:rsidP="004A4B95">
      <w:pPr>
        <w:spacing w:after="0" w:line="240" w:lineRule="auto"/>
        <w:ind w:left="179"/>
        <w:rPr>
          <w:rFonts w:ascii="Arial" w:eastAsia="Times New Roman" w:hAnsi="Arial" w:cs="Arial"/>
          <w:color w:val="333333"/>
          <w:sz w:val="21"/>
          <w:szCs w:val="21"/>
        </w:rPr>
      </w:pPr>
      <w:r w:rsidRPr="004A4B95">
        <w:rPr>
          <w:rFonts w:ascii="Arial" w:eastAsia="Times New Roman" w:hAnsi="Arial" w:cs="Arial"/>
          <w:color w:val="333333"/>
          <w:sz w:val="21"/>
          <w:szCs w:val="21"/>
        </w:rPr>
        <w:t>A. ("</w:t>
      </w:r>
      <w:proofErr w:type="spellStart"/>
      <w:r w:rsidRPr="004A4B95">
        <w:rPr>
          <w:rFonts w:ascii="Arial" w:eastAsia="Times New Roman" w:hAnsi="Arial" w:cs="Arial"/>
          <w:color w:val="333333"/>
          <w:sz w:val="21"/>
          <w:szCs w:val="21"/>
        </w:rPr>
        <w:t>annie</w:t>
      </w:r>
      <w:proofErr w:type="spellEnd"/>
      <w:r w:rsidRPr="004A4B95">
        <w:rPr>
          <w:rFonts w:ascii="Arial" w:eastAsia="Times New Roman" w:hAnsi="Arial" w:cs="Arial"/>
          <w:color w:val="333333"/>
          <w:sz w:val="21"/>
          <w:szCs w:val="21"/>
        </w:rPr>
        <w:t>"</w:t>
      </w:r>
      <w:proofErr w:type="gramStart"/>
      <w:r w:rsidRPr="004A4B95">
        <w:rPr>
          <w:rFonts w:ascii="Arial" w:eastAsia="Times New Roman" w:hAnsi="Arial" w:cs="Arial"/>
          <w:color w:val="333333"/>
          <w:sz w:val="21"/>
          <w:szCs w:val="21"/>
        </w:rPr>
        <w:t>)</w:t>
      </w:r>
      <w:proofErr w:type="gramEnd"/>
      <w:r w:rsidRPr="004A4B95">
        <w:rPr>
          <w:rFonts w:ascii="Arial" w:eastAsia="Times New Roman" w:hAnsi="Arial" w:cs="Arial"/>
          <w:color w:val="333333"/>
          <w:sz w:val="21"/>
          <w:szCs w:val="21"/>
        </w:rPr>
        <w:br/>
        <w:t>B. ()</w:t>
      </w:r>
      <w:r w:rsidRPr="004A4B95">
        <w:rPr>
          <w:rFonts w:ascii="Arial" w:eastAsia="Times New Roman" w:hAnsi="Arial" w:cs="Arial"/>
          <w:color w:val="333333"/>
          <w:sz w:val="21"/>
          <w:szCs w:val="21"/>
        </w:rPr>
        <w:br/>
        <w:t xml:space="preserve">C. </w:t>
      </w:r>
      <w:proofErr w:type="gramStart"/>
      <w:r w:rsidRPr="004A4B95">
        <w:rPr>
          <w:rFonts w:ascii="Arial" w:eastAsia="Times New Roman" w:hAnsi="Arial" w:cs="Arial"/>
          <w:color w:val="333333"/>
          <w:sz w:val="21"/>
          <w:szCs w:val="21"/>
        </w:rPr>
        <w:t>None</w:t>
      </w:r>
      <w:r w:rsidRPr="004A4B95">
        <w:rPr>
          <w:rFonts w:ascii="Arial" w:eastAsia="Times New Roman" w:hAnsi="Arial" w:cs="Arial"/>
          <w:color w:val="333333"/>
          <w:sz w:val="21"/>
          <w:szCs w:val="21"/>
        </w:rPr>
        <w:br/>
        <w:t xml:space="preserve">D. Error as slicing is not possible in </w:t>
      </w:r>
      <w:proofErr w:type="spellStart"/>
      <w:r w:rsidRPr="004A4B95">
        <w:rPr>
          <w:rFonts w:ascii="Arial" w:eastAsia="Times New Roman" w:hAnsi="Arial" w:cs="Arial"/>
          <w:color w:val="333333"/>
          <w:sz w:val="21"/>
          <w:szCs w:val="21"/>
        </w:rPr>
        <w:t>tuple</w:t>
      </w:r>
      <w:proofErr w:type="spellEnd"/>
      <w:r w:rsidRPr="004A4B95">
        <w:rPr>
          <w:rFonts w:ascii="Arial" w:eastAsia="Times New Roman" w:hAnsi="Arial" w:cs="Arial"/>
          <w:color w:val="333333"/>
          <w:sz w:val="21"/>
          <w:szCs w:val="21"/>
        </w:rPr>
        <w:t>.</w:t>
      </w:r>
      <w:proofErr w:type="gramEnd"/>
    </w:p>
    <w:p w:rsidR="004A4B95" w:rsidRPr="004A4B95" w:rsidRDefault="004A4B95" w:rsidP="004A4B95">
      <w:pPr>
        <w:spacing w:after="0" w:line="240" w:lineRule="auto"/>
        <w:rPr>
          <w:rFonts w:ascii="Arial" w:eastAsia="Times New Roman" w:hAnsi="Arial" w:cs="Arial"/>
          <w:color w:val="333333"/>
          <w:sz w:val="18"/>
          <w:szCs w:val="18"/>
        </w:rPr>
      </w:pPr>
      <w:r w:rsidRPr="004A4B95">
        <w:rPr>
          <w:rFonts w:ascii="Arial" w:eastAsia="Times New Roman" w:hAnsi="Arial" w:cs="Arial"/>
          <w:color w:val="333333"/>
          <w:sz w:val="21"/>
        </w:rPr>
        <w:t>View Answer</w:t>
      </w:r>
    </w:p>
    <w:p w:rsidR="004A4B95" w:rsidRPr="004A4B95" w:rsidRDefault="004A4B95" w:rsidP="004A4B95">
      <w:pPr>
        <w:spacing w:after="0" w:line="240" w:lineRule="auto"/>
        <w:rPr>
          <w:rFonts w:ascii="Arial" w:eastAsia="Times New Roman" w:hAnsi="Arial" w:cs="Arial"/>
          <w:color w:val="333333"/>
          <w:sz w:val="19"/>
          <w:szCs w:val="19"/>
        </w:rPr>
      </w:pPr>
      <w:proofErr w:type="spellStart"/>
      <w:proofErr w:type="gramStart"/>
      <w:r w:rsidRPr="004A4B95">
        <w:rPr>
          <w:rFonts w:ascii="Arial" w:eastAsia="Times New Roman" w:hAnsi="Arial" w:cs="Arial"/>
          <w:color w:val="333333"/>
          <w:sz w:val="19"/>
          <w:szCs w:val="19"/>
        </w:rPr>
        <w:t>Ans</w:t>
      </w:r>
      <w:proofErr w:type="spellEnd"/>
      <w:r w:rsidRPr="004A4B95">
        <w:rPr>
          <w:rFonts w:ascii="Arial" w:eastAsia="Times New Roman" w:hAnsi="Arial" w:cs="Arial"/>
          <w:color w:val="333333"/>
          <w:sz w:val="19"/>
          <w:szCs w:val="19"/>
        </w:rPr>
        <w:t xml:space="preserve"> :</w:t>
      </w:r>
      <w:proofErr w:type="gramEnd"/>
      <w:r w:rsidRPr="004A4B95">
        <w:rPr>
          <w:rFonts w:ascii="Arial" w:eastAsia="Times New Roman" w:hAnsi="Arial" w:cs="Arial"/>
          <w:color w:val="333333"/>
          <w:sz w:val="19"/>
          <w:szCs w:val="19"/>
        </w:rPr>
        <w:t xml:space="preserve"> B</w:t>
      </w:r>
      <w:r w:rsidRPr="004A4B95">
        <w:rPr>
          <w:rFonts w:ascii="Arial" w:eastAsia="Times New Roman" w:hAnsi="Arial" w:cs="Arial"/>
          <w:color w:val="333333"/>
          <w:sz w:val="19"/>
          <w:szCs w:val="19"/>
        </w:rPr>
        <w:br/>
      </w:r>
    </w:p>
    <w:p w:rsidR="004A4B95" w:rsidRPr="004A4B95" w:rsidRDefault="004A4B95" w:rsidP="004A4B95">
      <w:pPr>
        <w:spacing w:after="125" w:line="240" w:lineRule="auto"/>
        <w:rPr>
          <w:rFonts w:ascii="Arial" w:eastAsia="Times New Roman" w:hAnsi="Arial" w:cs="Arial"/>
          <w:color w:val="333333"/>
          <w:sz w:val="19"/>
          <w:szCs w:val="19"/>
        </w:rPr>
      </w:pPr>
      <w:r w:rsidRPr="004A4B95">
        <w:rPr>
          <w:rFonts w:ascii="Arial" w:eastAsia="Times New Roman" w:hAnsi="Arial" w:cs="Arial"/>
          <w:color w:val="333333"/>
          <w:sz w:val="19"/>
          <w:szCs w:val="19"/>
        </w:rPr>
        <w:t>Explanation: The following code will result in ().</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Arial" w:eastAsia="Times New Roman" w:hAnsi="Arial" w:cs="Arial"/>
          <w:color w:val="333333"/>
          <w:sz w:val="18"/>
          <w:szCs w:val="18"/>
        </w:rPr>
        <w:br/>
      </w:r>
    </w:p>
    <w:p w:rsidR="004A4B95" w:rsidRPr="004A4B95" w:rsidRDefault="004A4B95" w:rsidP="004A4B95">
      <w:pPr>
        <w:spacing w:after="0" w:line="240" w:lineRule="auto"/>
        <w:rPr>
          <w:rFonts w:ascii="Cambria" w:eastAsia="Times New Roman" w:hAnsi="Cambria" w:cs="Times New Roman"/>
          <w:color w:val="333333"/>
          <w:sz w:val="18"/>
          <w:szCs w:val="18"/>
        </w:rPr>
      </w:pPr>
      <w:r w:rsidRPr="004A4B95">
        <w:rPr>
          <w:rFonts w:ascii="Cambria" w:eastAsia="Times New Roman" w:hAnsi="Cambria" w:cs="Times New Roman"/>
          <w:color w:val="333333"/>
          <w:sz w:val="25"/>
        </w:rPr>
        <w:t xml:space="preserve">7. Which of the following options will not result in an error when performed on </w:t>
      </w:r>
      <w:proofErr w:type="spellStart"/>
      <w:r w:rsidRPr="004A4B95">
        <w:rPr>
          <w:rFonts w:ascii="Cambria" w:eastAsia="Times New Roman" w:hAnsi="Cambria" w:cs="Times New Roman"/>
          <w:color w:val="333333"/>
          <w:sz w:val="25"/>
        </w:rPr>
        <w:t>tuples</w:t>
      </w:r>
      <w:proofErr w:type="spellEnd"/>
      <w:r w:rsidRPr="004A4B95">
        <w:rPr>
          <w:rFonts w:ascii="Cambria" w:eastAsia="Times New Roman" w:hAnsi="Cambria" w:cs="Times New Roman"/>
          <w:color w:val="333333"/>
          <w:sz w:val="25"/>
        </w:rPr>
        <w:t xml:space="preserve"> in Python where </w:t>
      </w:r>
      <w:proofErr w:type="spellStart"/>
      <w:r w:rsidRPr="004A4B95">
        <w:rPr>
          <w:rFonts w:ascii="Cambria" w:eastAsia="Times New Roman" w:hAnsi="Cambria" w:cs="Times New Roman"/>
          <w:color w:val="333333"/>
          <w:sz w:val="25"/>
        </w:rPr>
        <w:t>tupl</w:t>
      </w:r>
      <w:proofErr w:type="spellEnd"/>
      <w:proofErr w:type="gramStart"/>
      <w:r w:rsidRPr="004A4B95">
        <w:rPr>
          <w:rFonts w:ascii="Cambria" w:eastAsia="Times New Roman" w:hAnsi="Cambria" w:cs="Times New Roman"/>
          <w:color w:val="333333"/>
          <w:sz w:val="25"/>
        </w:rPr>
        <w:t>=(</w:t>
      </w:r>
      <w:proofErr w:type="gramEnd"/>
      <w:r w:rsidRPr="004A4B95">
        <w:rPr>
          <w:rFonts w:ascii="Cambria" w:eastAsia="Times New Roman" w:hAnsi="Cambria" w:cs="Times New Roman"/>
          <w:color w:val="333333"/>
          <w:sz w:val="25"/>
        </w:rPr>
        <w:t>5,2,7,0,3)?</w:t>
      </w:r>
      <w:r w:rsidRPr="004A4B95">
        <w:rPr>
          <w:rFonts w:ascii="Cambria" w:eastAsia="Times New Roman" w:hAnsi="Cambria" w:cs="Times New Roman"/>
          <w:color w:val="333333"/>
          <w:sz w:val="25"/>
          <w:szCs w:val="25"/>
        </w:rPr>
        <w:br/>
      </w:r>
    </w:p>
    <w:p w:rsidR="004A4B95" w:rsidRPr="004A4B95" w:rsidRDefault="004A4B95" w:rsidP="004A4B95">
      <w:pPr>
        <w:spacing w:after="0" w:line="240" w:lineRule="auto"/>
        <w:ind w:left="179"/>
        <w:rPr>
          <w:rFonts w:ascii="Arial" w:eastAsia="Times New Roman" w:hAnsi="Arial" w:cs="Arial"/>
          <w:color w:val="333333"/>
          <w:sz w:val="21"/>
          <w:szCs w:val="21"/>
        </w:rPr>
      </w:pPr>
      <w:r w:rsidRPr="004A4B95">
        <w:rPr>
          <w:rFonts w:ascii="Arial" w:eastAsia="Times New Roman" w:hAnsi="Arial" w:cs="Arial"/>
          <w:color w:val="333333"/>
          <w:sz w:val="21"/>
          <w:szCs w:val="21"/>
        </w:rPr>
        <w:t xml:space="preserve">A. </w:t>
      </w:r>
      <w:proofErr w:type="spellStart"/>
      <w:proofErr w:type="gramStart"/>
      <w:r w:rsidRPr="004A4B95">
        <w:rPr>
          <w:rFonts w:ascii="Arial" w:eastAsia="Times New Roman" w:hAnsi="Arial" w:cs="Arial"/>
          <w:color w:val="333333"/>
          <w:sz w:val="21"/>
          <w:szCs w:val="21"/>
        </w:rPr>
        <w:t>tupl</w:t>
      </w:r>
      <w:proofErr w:type="spellEnd"/>
      <w:r w:rsidRPr="004A4B95">
        <w:rPr>
          <w:rFonts w:ascii="Arial" w:eastAsia="Times New Roman" w:hAnsi="Arial" w:cs="Arial"/>
          <w:color w:val="333333"/>
          <w:sz w:val="21"/>
          <w:szCs w:val="21"/>
        </w:rPr>
        <w:t>[</w:t>
      </w:r>
      <w:proofErr w:type="gramEnd"/>
      <w:r w:rsidRPr="004A4B95">
        <w:rPr>
          <w:rFonts w:ascii="Arial" w:eastAsia="Times New Roman" w:hAnsi="Arial" w:cs="Arial"/>
          <w:color w:val="333333"/>
          <w:sz w:val="21"/>
          <w:szCs w:val="21"/>
        </w:rPr>
        <w:t>1]=2</w:t>
      </w:r>
      <w:r w:rsidRPr="004A4B95">
        <w:rPr>
          <w:rFonts w:ascii="Arial" w:eastAsia="Times New Roman" w:hAnsi="Arial" w:cs="Arial"/>
          <w:color w:val="333333"/>
          <w:sz w:val="21"/>
          <w:szCs w:val="21"/>
        </w:rPr>
        <w:br/>
        <w:t xml:space="preserve">B. </w:t>
      </w:r>
      <w:proofErr w:type="spellStart"/>
      <w:r w:rsidRPr="004A4B95">
        <w:rPr>
          <w:rFonts w:ascii="Arial" w:eastAsia="Times New Roman" w:hAnsi="Arial" w:cs="Arial"/>
          <w:color w:val="333333"/>
          <w:sz w:val="21"/>
          <w:szCs w:val="21"/>
        </w:rPr>
        <w:t>tupl.append</w:t>
      </w:r>
      <w:proofErr w:type="spellEnd"/>
      <w:r w:rsidRPr="004A4B95">
        <w:rPr>
          <w:rFonts w:ascii="Arial" w:eastAsia="Times New Roman" w:hAnsi="Arial" w:cs="Arial"/>
          <w:color w:val="333333"/>
          <w:sz w:val="21"/>
          <w:szCs w:val="21"/>
        </w:rPr>
        <w:t>(2)</w:t>
      </w:r>
      <w:r w:rsidRPr="004A4B95">
        <w:rPr>
          <w:rFonts w:ascii="Arial" w:eastAsia="Times New Roman" w:hAnsi="Arial" w:cs="Arial"/>
          <w:color w:val="333333"/>
          <w:sz w:val="21"/>
          <w:szCs w:val="21"/>
        </w:rPr>
        <w:br/>
        <w:t>C. tupl1=</w:t>
      </w:r>
      <w:proofErr w:type="spellStart"/>
      <w:r w:rsidRPr="004A4B95">
        <w:rPr>
          <w:rFonts w:ascii="Arial" w:eastAsia="Times New Roman" w:hAnsi="Arial" w:cs="Arial"/>
          <w:color w:val="333333"/>
          <w:sz w:val="21"/>
          <w:szCs w:val="21"/>
        </w:rPr>
        <w:t>tupl+tupl</w:t>
      </w:r>
      <w:proofErr w:type="spellEnd"/>
      <w:r w:rsidRPr="004A4B95">
        <w:rPr>
          <w:rFonts w:ascii="Arial" w:eastAsia="Times New Roman" w:hAnsi="Arial" w:cs="Arial"/>
          <w:color w:val="333333"/>
          <w:sz w:val="21"/>
          <w:szCs w:val="21"/>
        </w:rPr>
        <w:br/>
        <w:t xml:space="preserve">D. </w:t>
      </w:r>
      <w:proofErr w:type="spellStart"/>
      <w:r w:rsidRPr="004A4B95">
        <w:rPr>
          <w:rFonts w:ascii="Arial" w:eastAsia="Times New Roman" w:hAnsi="Arial" w:cs="Arial"/>
          <w:color w:val="333333"/>
          <w:sz w:val="21"/>
          <w:szCs w:val="21"/>
        </w:rPr>
        <w:t>tupl.sort</w:t>
      </w:r>
      <w:proofErr w:type="spellEnd"/>
      <w:r w:rsidRPr="004A4B95">
        <w:rPr>
          <w:rFonts w:ascii="Arial" w:eastAsia="Times New Roman" w:hAnsi="Arial" w:cs="Arial"/>
          <w:color w:val="333333"/>
          <w:sz w:val="21"/>
          <w:szCs w:val="21"/>
        </w:rPr>
        <w:t>()</w:t>
      </w:r>
    </w:p>
    <w:p w:rsidR="004A4B95" w:rsidRPr="004A4B95" w:rsidRDefault="004A4B95" w:rsidP="004A4B95">
      <w:pPr>
        <w:spacing w:after="0" w:line="240" w:lineRule="auto"/>
        <w:rPr>
          <w:rFonts w:ascii="Arial" w:eastAsia="Times New Roman" w:hAnsi="Arial" w:cs="Arial"/>
          <w:color w:val="333333"/>
          <w:sz w:val="18"/>
          <w:szCs w:val="18"/>
        </w:rPr>
      </w:pPr>
      <w:r w:rsidRPr="004A4B95">
        <w:rPr>
          <w:rFonts w:ascii="Arial" w:eastAsia="Times New Roman" w:hAnsi="Arial" w:cs="Arial"/>
          <w:color w:val="333333"/>
          <w:sz w:val="21"/>
        </w:rPr>
        <w:t>View Answer</w:t>
      </w:r>
    </w:p>
    <w:p w:rsidR="004A4B95" w:rsidRPr="004A4B95" w:rsidRDefault="004A4B95" w:rsidP="004A4B95">
      <w:pPr>
        <w:spacing w:after="0" w:line="240" w:lineRule="auto"/>
        <w:rPr>
          <w:rFonts w:ascii="Arial" w:eastAsia="Times New Roman" w:hAnsi="Arial" w:cs="Arial"/>
          <w:color w:val="333333"/>
          <w:sz w:val="19"/>
          <w:szCs w:val="19"/>
        </w:rPr>
      </w:pPr>
      <w:proofErr w:type="spellStart"/>
      <w:proofErr w:type="gramStart"/>
      <w:r w:rsidRPr="004A4B95">
        <w:rPr>
          <w:rFonts w:ascii="Arial" w:eastAsia="Times New Roman" w:hAnsi="Arial" w:cs="Arial"/>
          <w:color w:val="333333"/>
          <w:sz w:val="19"/>
          <w:szCs w:val="19"/>
        </w:rPr>
        <w:t>Ans</w:t>
      </w:r>
      <w:proofErr w:type="spellEnd"/>
      <w:r w:rsidRPr="004A4B95">
        <w:rPr>
          <w:rFonts w:ascii="Arial" w:eastAsia="Times New Roman" w:hAnsi="Arial" w:cs="Arial"/>
          <w:color w:val="333333"/>
          <w:sz w:val="19"/>
          <w:szCs w:val="19"/>
        </w:rPr>
        <w:t xml:space="preserve"> :</w:t>
      </w:r>
      <w:proofErr w:type="gramEnd"/>
      <w:r w:rsidRPr="004A4B95">
        <w:rPr>
          <w:rFonts w:ascii="Arial" w:eastAsia="Times New Roman" w:hAnsi="Arial" w:cs="Arial"/>
          <w:color w:val="333333"/>
          <w:sz w:val="19"/>
          <w:szCs w:val="19"/>
        </w:rPr>
        <w:t xml:space="preserve"> C</w:t>
      </w:r>
      <w:r w:rsidRPr="004A4B95">
        <w:rPr>
          <w:rFonts w:ascii="Arial" w:eastAsia="Times New Roman" w:hAnsi="Arial" w:cs="Arial"/>
          <w:color w:val="333333"/>
          <w:sz w:val="19"/>
          <w:szCs w:val="19"/>
        </w:rPr>
        <w:br/>
      </w:r>
    </w:p>
    <w:p w:rsidR="004A4B95" w:rsidRPr="004A4B95" w:rsidRDefault="004A4B95" w:rsidP="004A4B95">
      <w:pPr>
        <w:spacing w:after="125" w:line="240" w:lineRule="auto"/>
        <w:rPr>
          <w:rFonts w:ascii="Arial" w:eastAsia="Times New Roman" w:hAnsi="Arial" w:cs="Arial"/>
          <w:color w:val="333333"/>
          <w:sz w:val="19"/>
          <w:szCs w:val="19"/>
        </w:rPr>
      </w:pPr>
      <w:r w:rsidRPr="004A4B95">
        <w:rPr>
          <w:rFonts w:ascii="Arial" w:eastAsia="Times New Roman" w:hAnsi="Arial" w:cs="Arial"/>
          <w:color w:val="333333"/>
          <w:sz w:val="19"/>
          <w:szCs w:val="19"/>
        </w:rPr>
        <w:t>Explanation: The option C (tupl1=</w:t>
      </w:r>
      <w:proofErr w:type="spellStart"/>
      <w:r w:rsidRPr="004A4B95">
        <w:rPr>
          <w:rFonts w:ascii="Arial" w:eastAsia="Times New Roman" w:hAnsi="Arial" w:cs="Arial"/>
          <w:color w:val="333333"/>
          <w:sz w:val="19"/>
          <w:szCs w:val="19"/>
        </w:rPr>
        <w:t>tupl+tupl</w:t>
      </w:r>
      <w:proofErr w:type="spellEnd"/>
      <w:r w:rsidRPr="004A4B95">
        <w:rPr>
          <w:rFonts w:ascii="Arial" w:eastAsia="Times New Roman" w:hAnsi="Arial" w:cs="Arial"/>
          <w:color w:val="333333"/>
          <w:sz w:val="19"/>
          <w:szCs w:val="19"/>
        </w:rPr>
        <w:t xml:space="preserve">) will not result in an error when performed on </w:t>
      </w:r>
      <w:proofErr w:type="spellStart"/>
      <w:r w:rsidRPr="004A4B95">
        <w:rPr>
          <w:rFonts w:ascii="Arial" w:eastAsia="Times New Roman" w:hAnsi="Arial" w:cs="Arial"/>
          <w:color w:val="333333"/>
          <w:sz w:val="19"/>
          <w:szCs w:val="19"/>
        </w:rPr>
        <w:t>tuples</w:t>
      </w:r>
      <w:proofErr w:type="spellEnd"/>
      <w:r w:rsidRPr="004A4B95">
        <w:rPr>
          <w:rFonts w:ascii="Arial" w:eastAsia="Times New Roman" w:hAnsi="Arial" w:cs="Arial"/>
          <w:color w:val="333333"/>
          <w:sz w:val="19"/>
          <w:szCs w:val="19"/>
        </w:rPr>
        <w:t xml:space="preserve"> in </w:t>
      </w:r>
      <w:proofErr w:type="gramStart"/>
      <w:r w:rsidRPr="004A4B95">
        <w:rPr>
          <w:rFonts w:ascii="Arial" w:eastAsia="Times New Roman" w:hAnsi="Arial" w:cs="Arial"/>
          <w:color w:val="333333"/>
          <w:sz w:val="19"/>
          <w:szCs w:val="19"/>
        </w:rPr>
        <w:t>Python .</w:t>
      </w:r>
      <w:proofErr w:type="gramEnd"/>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Arial" w:eastAsia="Times New Roman" w:hAnsi="Arial" w:cs="Arial"/>
          <w:color w:val="333333"/>
          <w:sz w:val="18"/>
          <w:szCs w:val="18"/>
        </w:rPr>
        <w:br/>
      </w:r>
    </w:p>
    <w:p w:rsidR="004A4B95" w:rsidRPr="004A4B95" w:rsidRDefault="004A4B95" w:rsidP="004A4B95">
      <w:pPr>
        <w:spacing w:after="0" w:line="240" w:lineRule="auto"/>
        <w:rPr>
          <w:rFonts w:ascii="Cambria" w:eastAsia="Times New Roman" w:hAnsi="Cambria" w:cs="Times New Roman"/>
          <w:color w:val="333333"/>
          <w:sz w:val="18"/>
          <w:szCs w:val="18"/>
        </w:rPr>
      </w:pPr>
      <w:r w:rsidRPr="004A4B95">
        <w:rPr>
          <w:rFonts w:ascii="Cambria" w:eastAsia="Times New Roman" w:hAnsi="Cambria" w:cs="Times New Roman"/>
          <w:color w:val="333333"/>
          <w:sz w:val="25"/>
        </w:rPr>
        <w:t>8. What will be the output of below Python code?</w:t>
      </w:r>
      <w:r w:rsidRPr="004A4B95">
        <w:rPr>
          <w:rFonts w:ascii="Cambria" w:eastAsia="Times New Roman" w:hAnsi="Cambria" w:cs="Times New Roman"/>
          <w:color w:val="333333"/>
          <w:sz w:val="25"/>
          <w:szCs w:val="25"/>
        </w:rPr>
        <w:br/>
      </w:r>
    </w:p>
    <w:p w:rsidR="004A4B95" w:rsidRPr="004A4B95" w:rsidRDefault="004A4B95" w:rsidP="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3"/>
          <w:szCs w:val="23"/>
        </w:rPr>
      </w:pPr>
      <w:proofErr w:type="spellStart"/>
      <w:proofErr w:type="gramStart"/>
      <w:r w:rsidRPr="004A4B95">
        <w:rPr>
          <w:rFonts w:ascii="Courier New" w:eastAsia="Times New Roman" w:hAnsi="Courier New" w:cs="Courier New"/>
          <w:color w:val="333333"/>
          <w:sz w:val="23"/>
          <w:szCs w:val="23"/>
        </w:rPr>
        <w:t>tupl</w:t>
      </w:r>
      <w:proofErr w:type="spellEnd"/>
      <w:proofErr w:type="gramEnd"/>
      <w:r w:rsidRPr="004A4B95">
        <w:rPr>
          <w:rFonts w:ascii="Courier New" w:eastAsia="Times New Roman" w:hAnsi="Courier New" w:cs="Courier New"/>
          <w:color w:val="333333"/>
          <w:sz w:val="23"/>
          <w:szCs w:val="23"/>
        </w:rPr>
        <w:t>=()</w:t>
      </w:r>
      <w:r w:rsidRPr="004A4B95">
        <w:rPr>
          <w:rFonts w:ascii="Courier New" w:eastAsia="Times New Roman" w:hAnsi="Courier New" w:cs="Courier New"/>
          <w:color w:val="333333"/>
          <w:sz w:val="23"/>
          <w:szCs w:val="23"/>
        </w:rPr>
        <w:br/>
      </w:r>
    </w:p>
    <w:p w:rsidR="004A4B95" w:rsidRPr="004A4B95" w:rsidRDefault="004A4B95" w:rsidP="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3"/>
          <w:szCs w:val="23"/>
        </w:rPr>
      </w:pPr>
      <w:r w:rsidRPr="004A4B95">
        <w:rPr>
          <w:rFonts w:ascii="Courier New" w:eastAsia="Times New Roman" w:hAnsi="Courier New" w:cs="Courier New"/>
          <w:color w:val="333333"/>
          <w:sz w:val="23"/>
          <w:szCs w:val="23"/>
        </w:rPr>
        <w:t>tupl1=</w:t>
      </w:r>
      <w:proofErr w:type="spellStart"/>
      <w:r w:rsidRPr="004A4B95">
        <w:rPr>
          <w:rFonts w:ascii="Courier New" w:eastAsia="Times New Roman" w:hAnsi="Courier New" w:cs="Courier New"/>
          <w:color w:val="333333"/>
          <w:sz w:val="23"/>
          <w:szCs w:val="23"/>
        </w:rPr>
        <w:t>tupl</w:t>
      </w:r>
      <w:proofErr w:type="spellEnd"/>
      <w:r w:rsidRPr="004A4B95">
        <w:rPr>
          <w:rFonts w:ascii="Courier New" w:eastAsia="Times New Roman" w:hAnsi="Courier New" w:cs="Courier New"/>
          <w:color w:val="333333"/>
          <w:sz w:val="23"/>
          <w:szCs w:val="23"/>
        </w:rPr>
        <w:t>*2</w:t>
      </w:r>
      <w:r w:rsidRPr="004A4B95">
        <w:rPr>
          <w:rFonts w:ascii="Courier New" w:eastAsia="Times New Roman" w:hAnsi="Courier New" w:cs="Courier New"/>
          <w:color w:val="333333"/>
          <w:sz w:val="23"/>
          <w:szCs w:val="23"/>
        </w:rPr>
        <w:br/>
      </w:r>
    </w:p>
    <w:p w:rsidR="004A4B95" w:rsidRPr="004A4B95" w:rsidRDefault="004A4B95" w:rsidP="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3"/>
          <w:szCs w:val="23"/>
        </w:rPr>
      </w:pPr>
      <w:proofErr w:type="gramStart"/>
      <w:r w:rsidRPr="004A4B95">
        <w:rPr>
          <w:rFonts w:ascii="Courier New" w:eastAsia="Times New Roman" w:hAnsi="Courier New" w:cs="Courier New"/>
          <w:color w:val="333333"/>
          <w:sz w:val="23"/>
          <w:szCs w:val="23"/>
        </w:rPr>
        <w:t>print(</w:t>
      </w:r>
      <w:proofErr w:type="spellStart"/>
      <w:proofErr w:type="gramEnd"/>
      <w:r w:rsidRPr="004A4B95">
        <w:rPr>
          <w:rFonts w:ascii="Courier New" w:eastAsia="Times New Roman" w:hAnsi="Courier New" w:cs="Courier New"/>
          <w:color w:val="333333"/>
          <w:sz w:val="23"/>
          <w:szCs w:val="23"/>
        </w:rPr>
        <w:t>len</w:t>
      </w:r>
      <w:proofErr w:type="spellEnd"/>
      <w:r w:rsidRPr="004A4B95">
        <w:rPr>
          <w:rFonts w:ascii="Courier New" w:eastAsia="Times New Roman" w:hAnsi="Courier New" w:cs="Courier New"/>
          <w:color w:val="333333"/>
          <w:sz w:val="23"/>
          <w:szCs w:val="23"/>
        </w:rPr>
        <w:t>(tupl1))</w:t>
      </w:r>
    </w:p>
    <w:p w:rsidR="004A4B95" w:rsidRPr="004A4B95" w:rsidRDefault="004A4B95" w:rsidP="004A4B95">
      <w:pPr>
        <w:spacing w:after="0" w:line="240" w:lineRule="auto"/>
        <w:ind w:left="179"/>
        <w:rPr>
          <w:rFonts w:ascii="Arial" w:eastAsia="Times New Roman" w:hAnsi="Arial" w:cs="Arial"/>
          <w:color w:val="333333"/>
          <w:sz w:val="21"/>
          <w:szCs w:val="21"/>
        </w:rPr>
      </w:pPr>
      <w:r w:rsidRPr="004A4B95">
        <w:rPr>
          <w:rFonts w:ascii="Arial" w:eastAsia="Times New Roman" w:hAnsi="Arial" w:cs="Arial"/>
          <w:color w:val="333333"/>
          <w:sz w:val="21"/>
          <w:szCs w:val="21"/>
        </w:rPr>
        <w:t>A. 0</w:t>
      </w:r>
      <w:r w:rsidRPr="004A4B95">
        <w:rPr>
          <w:rFonts w:ascii="Arial" w:eastAsia="Times New Roman" w:hAnsi="Arial" w:cs="Arial"/>
          <w:color w:val="333333"/>
          <w:sz w:val="21"/>
          <w:szCs w:val="21"/>
        </w:rPr>
        <w:br/>
        <w:t>B. 2</w:t>
      </w:r>
      <w:r w:rsidRPr="004A4B95">
        <w:rPr>
          <w:rFonts w:ascii="Arial" w:eastAsia="Times New Roman" w:hAnsi="Arial" w:cs="Arial"/>
          <w:color w:val="333333"/>
          <w:sz w:val="21"/>
          <w:szCs w:val="21"/>
        </w:rPr>
        <w:br/>
        <w:t>C. 1</w:t>
      </w:r>
      <w:r w:rsidRPr="004A4B95">
        <w:rPr>
          <w:rFonts w:ascii="Arial" w:eastAsia="Times New Roman" w:hAnsi="Arial" w:cs="Arial"/>
          <w:color w:val="333333"/>
          <w:sz w:val="21"/>
          <w:szCs w:val="21"/>
        </w:rPr>
        <w:br/>
        <w:t xml:space="preserve">D. Error as </w:t>
      </w:r>
      <w:proofErr w:type="spellStart"/>
      <w:r w:rsidRPr="004A4B95">
        <w:rPr>
          <w:rFonts w:ascii="Arial" w:eastAsia="Times New Roman" w:hAnsi="Arial" w:cs="Arial"/>
          <w:color w:val="333333"/>
          <w:sz w:val="21"/>
          <w:szCs w:val="21"/>
        </w:rPr>
        <w:t>tuple</w:t>
      </w:r>
      <w:proofErr w:type="spellEnd"/>
      <w:r w:rsidRPr="004A4B95">
        <w:rPr>
          <w:rFonts w:ascii="Arial" w:eastAsia="Times New Roman" w:hAnsi="Arial" w:cs="Arial"/>
          <w:color w:val="333333"/>
          <w:sz w:val="21"/>
          <w:szCs w:val="21"/>
        </w:rPr>
        <w:t xml:space="preserve"> object has no attribute to </w:t>
      </w:r>
      <w:proofErr w:type="spellStart"/>
      <w:r w:rsidRPr="004A4B95">
        <w:rPr>
          <w:rFonts w:ascii="Arial" w:eastAsia="Times New Roman" w:hAnsi="Arial" w:cs="Arial"/>
          <w:color w:val="333333"/>
          <w:sz w:val="21"/>
          <w:szCs w:val="21"/>
        </w:rPr>
        <w:t>len</w:t>
      </w:r>
      <w:proofErr w:type="spellEnd"/>
    </w:p>
    <w:p w:rsidR="004A4B95" w:rsidRPr="004A4B95" w:rsidRDefault="004A4B95" w:rsidP="004A4B95">
      <w:pPr>
        <w:spacing w:after="0" w:line="240" w:lineRule="auto"/>
        <w:rPr>
          <w:rFonts w:ascii="Arial" w:eastAsia="Times New Roman" w:hAnsi="Arial" w:cs="Arial"/>
          <w:color w:val="333333"/>
          <w:sz w:val="18"/>
          <w:szCs w:val="18"/>
        </w:rPr>
      </w:pPr>
      <w:r w:rsidRPr="004A4B95">
        <w:rPr>
          <w:rFonts w:ascii="Arial" w:eastAsia="Times New Roman" w:hAnsi="Arial" w:cs="Arial"/>
          <w:color w:val="333333"/>
          <w:sz w:val="21"/>
        </w:rPr>
        <w:t>View Answer</w:t>
      </w:r>
    </w:p>
    <w:p w:rsidR="004A4B95" w:rsidRPr="004A4B95" w:rsidRDefault="004A4B95" w:rsidP="004A4B95">
      <w:pPr>
        <w:spacing w:after="0" w:line="240" w:lineRule="auto"/>
        <w:rPr>
          <w:rFonts w:ascii="Arial" w:eastAsia="Times New Roman" w:hAnsi="Arial" w:cs="Arial"/>
          <w:color w:val="333333"/>
          <w:sz w:val="19"/>
          <w:szCs w:val="19"/>
        </w:rPr>
      </w:pPr>
      <w:proofErr w:type="spellStart"/>
      <w:proofErr w:type="gramStart"/>
      <w:r w:rsidRPr="004A4B95">
        <w:rPr>
          <w:rFonts w:ascii="Arial" w:eastAsia="Times New Roman" w:hAnsi="Arial" w:cs="Arial"/>
          <w:color w:val="333333"/>
          <w:sz w:val="19"/>
          <w:szCs w:val="19"/>
        </w:rPr>
        <w:t>Ans</w:t>
      </w:r>
      <w:proofErr w:type="spellEnd"/>
      <w:r w:rsidRPr="004A4B95">
        <w:rPr>
          <w:rFonts w:ascii="Arial" w:eastAsia="Times New Roman" w:hAnsi="Arial" w:cs="Arial"/>
          <w:color w:val="333333"/>
          <w:sz w:val="19"/>
          <w:szCs w:val="19"/>
        </w:rPr>
        <w:t xml:space="preserve"> :</w:t>
      </w:r>
      <w:proofErr w:type="gramEnd"/>
      <w:r w:rsidRPr="004A4B95">
        <w:rPr>
          <w:rFonts w:ascii="Arial" w:eastAsia="Times New Roman" w:hAnsi="Arial" w:cs="Arial"/>
          <w:color w:val="333333"/>
          <w:sz w:val="19"/>
          <w:szCs w:val="19"/>
        </w:rPr>
        <w:t xml:space="preserve"> A</w:t>
      </w:r>
      <w:r w:rsidRPr="004A4B95">
        <w:rPr>
          <w:rFonts w:ascii="Arial" w:eastAsia="Times New Roman" w:hAnsi="Arial" w:cs="Arial"/>
          <w:color w:val="333333"/>
          <w:sz w:val="19"/>
          <w:szCs w:val="19"/>
        </w:rPr>
        <w:br/>
      </w:r>
    </w:p>
    <w:p w:rsidR="004A4B95" w:rsidRPr="004A4B95" w:rsidRDefault="004A4B95" w:rsidP="004A4B95">
      <w:pPr>
        <w:spacing w:after="125" w:line="240" w:lineRule="auto"/>
        <w:rPr>
          <w:rFonts w:ascii="Arial" w:eastAsia="Times New Roman" w:hAnsi="Arial" w:cs="Arial"/>
          <w:color w:val="333333"/>
          <w:sz w:val="19"/>
          <w:szCs w:val="19"/>
        </w:rPr>
      </w:pPr>
      <w:r w:rsidRPr="004A4B95">
        <w:rPr>
          <w:rFonts w:ascii="Arial" w:eastAsia="Times New Roman" w:hAnsi="Arial" w:cs="Arial"/>
          <w:color w:val="333333"/>
          <w:sz w:val="19"/>
          <w:szCs w:val="19"/>
        </w:rPr>
        <w:t>Explanation: The output of the following code is 0.</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Arial" w:eastAsia="Times New Roman" w:hAnsi="Arial" w:cs="Arial"/>
          <w:color w:val="333333"/>
          <w:sz w:val="18"/>
          <w:szCs w:val="18"/>
        </w:rPr>
        <w:br/>
      </w:r>
    </w:p>
    <w:p w:rsidR="004A4B95" w:rsidRPr="004A4B95" w:rsidRDefault="004A4B95" w:rsidP="004A4B95">
      <w:pPr>
        <w:spacing w:after="0" w:line="240" w:lineRule="auto"/>
        <w:rPr>
          <w:rFonts w:ascii="Cambria" w:eastAsia="Times New Roman" w:hAnsi="Cambria" w:cs="Times New Roman"/>
          <w:color w:val="333333"/>
          <w:sz w:val="18"/>
          <w:szCs w:val="18"/>
        </w:rPr>
      </w:pPr>
      <w:r w:rsidRPr="004A4B95">
        <w:rPr>
          <w:rFonts w:ascii="Cambria" w:eastAsia="Times New Roman" w:hAnsi="Cambria" w:cs="Times New Roman"/>
          <w:color w:val="333333"/>
          <w:sz w:val="25"/>
        </w:rPr>
        <w:t>9. What will be the output of below Python code?</w:t>
      </w:r>
      <w:r w:rsidRPr="004A4B95">
        <w:rPr>
          <w:rFonts w:ascii="Cambria" w:eastAsia="Times New Roman" w:hAnsi="Cambria" w:cs="Times New Roman"/>
          <w:color w:val="333333"/>
          <w:sz w:val="25"/>
          <w:szCs w:val="25"/>
        </w:rPr>
        <w:br/>
      </w:r>
    </w:p>
    <w:p w:rsidR="004A4B95" w:rsidRPr="004A4B95" w:rsidRDefault="004A4B95" w:rsidP="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3"/>
          <w:szCs w:val="23"/>
        </w:rPr>
      </w:pPr>
      <w:proofErr w:type="spellStart"/>
      <w:proofErr w:type="gramStart"/>
      <w:r w:rsidRPr="004A4B95">
        <w:rPr>
          <w:rFonts w:ascii="Courier New" w:eastAsia="Times New Roman" w:hAnsi="Courier New" w:cs="Courier New"/>
          <w:color w:val="333333"/>
          <w:sz w:val="23"/>
          <w:szCs w:val="23"/>
        </w:rPr>
        <w:t>tupl</w:t>
      </w:r>
      <w:proofErr w:type="spellEnd"/>
      <w:proofErr w:type="gramEnd"/>
      <w:r w:rsidRPr="004A4B95">
        <w:rPr>
          <w:rFonts w:ascii="Courier New" w:eastAsia="Times New Roman" w:hAnsi="Courier New" w:cs="Courier New"/>
          <w:color w:val="333333"/>
          <w:sz w:val="23"/>
          <w:szCs w:val="23"/>
        </w:rPr>
        <w:t>=([2,3],"abc",0,9)</w:t>
      </w:r>
      <w:r w:rsidRPr="004A4B95">
        <w:rPr>
          <w:rFonts w:ascii="Courier New" w:eastAsia="Times New Roman" w:hAnsi="Courier New" w:cs="Courier New"/>
          <w:color w:val="333333"/>
          <w:sz w:val="23"/>
          <w:szCs w:val="23"/>
        </w:rPr>
        <w:br/>
      </w:r>
    </w:p>
    <w:p w:rsidR="004A4B95" w:rsidRPr="004A4B95" w:rsidRDefault="004A4B95" w:rsidP="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3"/>
          <w:szCs w:val="23"/>
        </w:rPr>
      </w:pPr>
      <w:proofErr w:type="spellStart"/>
      <w:proofErr w:type="gramStart"/>
      <w:r w:rsidRPr="004A4B95">
        <w:rPr>
          <w:rFonts w:ascii="Courier New" w:eastAsia="Times New Roman" w:hAnsi="Courier New" w:cs="Courier New"/>
          <w:color w:val="333333"/>
          <w:sz w:val="23"/>
          <w:szCs w:val="23"/>
        </w:rPr>
        <w:t>tupl</w:t>
      </w:r>
      <w:proofErr w:type="spellEnd"/>
      <w:r w:rsidRPr="004A4B95">
        <w:rPr>
          <w:rFonts w:ascii="Courier New" w:eastAsia="Times New Roman" w:hAnsi="Courier New" w:cs="Courier New"/>
          <w:color w:val="333333"/>
          <w:sz w:val="23"/>
          <w:szCs w:val="23"/>
        </w:rPr>
        <w:t>[</w:t>
      </w:r>
      <w:proofErr w:type="gramEnd"/>
      <w:r w:rsidRPr="004A4B95">
        <w:rPr>
          <w:rFonts w:ascii="Courier New" w:eastAsia="Times New Roman" w:hAnsi="Courier New" w:cs="Courier New"/>
          <w:color w:val="333333"/>
          <w:sz w:val="23"/>
          <w:szCs w:val="23"/>
        </w:rPr>
        <w:t>0][1]=1</w:t>
      </w:r>
      <w:r w:rsidRPr="004A4B95">
        <w:rPr>
          <w:rFonts w:ascii="Courier New" w:eastAsia="Times New Roman" w:hAnsi="Courier New" w:cs="Courier New"/>
          <w:color w:val="333333"/>
          <w:sz w:val="23"/>
          <w:szCs w:val="23"/>
        </w:rPr>
        <w:br/>
      </w:r>
    </w:p>
    <w:p w:rsidR="004A4B95" w:rsidRPr="004A4B95" w:rsidRDefault="004A4B95" w:rsidP="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3"/>
          <w:szCs w:val="23"/>
        </w:rPr>
      </w:pPr>
      <w:proofErr w:type="gramStart"/>
      <w:r w:rsidRPr="004A4B95">
        <w:rPr>
          <w:rFonts w:ascii="Courier New" w:eastAsia="Times New Roman" w:hAnsi="Courier New" w:cs="Courier New"/>
          <w:color w:val="333333"/>
          <w:sz w:val="23"/>
          <w:szCs w:val="23"/>
        </w:rPr>
        <w:lastRenderedPageBreak/>
        <w:t>print(</w:t>
      </w:r>
      <w:proofErr w:type="spellStart"/>
      <w:proofErr w:type="gramEnd"/>
      <w:r w:rsidRPr="004A4B95">
        <w:rPr>
          <w:rFonts w:ascii="Courier New" w:eastAsia="Times New Roman" w:hAnsi="Courier New" w:cs="Courier New"/>
          <w:color w:val="333333"/>
          <w:sz w:val="23"/>
          <w:szCs w:val="23"/>
        </w:rPr>
        <w:t>tupl</w:t>
      </w:r>
      <w:proofErr w:type="spellEnd"/>
      <w:r w:rsidRPr="004A4B95">
        <w:rPr>
          <w:rFonts w:ascii="Courier New" w:eastAsia="Times New Roman" w:hAnsi="Courier New" w:cs="Courier New"/>
          <w:color w:val="333333"/>
          <w:sz w:val="23"/>
          <w:szCs w:val="23"/>
        </w:rPr>
        <w:t>)</w:t>
      </w:r>
      <w:r w:rsidRPr="004A4B95">
        <w:rPr>
          <w:rFonts w:ascii="Courier New" w:eastAsia="Times New Roman" w:hAnsi="Courier New" w:cs="Courier New"/>
          <w:color w:val="333333"/>
          <w:sz w:val="23"/>
          <w:szCs w:val="23"/>
        </w:rPr>
        <w:br/>
      </w:r>
    </w:p>
    <w:p w:rsidR="004A4B95" w:rsidRPr="004A4B95" w:rsidRDefault="004A4B95" w:rsidP="004A4B95">
      <w:pPr>
        <w:spacing w:after="0" w:line="240" w:lineRule="auto"/>
        <w:ind w:left="179"/>
        <w:rPr>
          <w:rFonts w:ascii="Arial" w:eastAsia="Times New Roman" w:hAnsi="Arial" w:cs="Arial"/>
          <w:color w:val="333333"/>
          <w:sz w:val="21"/>
          <w:szCs w:val="21"/>
        </w:rPr>
      </w:pPr>
      <w:r w:rsidRPr="004A4B95">
        <w:rPr>
          <w:rFonts w:ascii="Arial" w:eastAsia="Times New Roman" w:hAnsi="Arial" w:cs="Arial"/>
          <w:color w:val="333333"/>
          <w:sz w:val="21"/>
          <w:szCs w:val="21"/>
        </w:rPr>
        <w:t>A. ([2,3],"abc",0,9)</w:t>
      </w:r>
      <w:r w:rsidRPr="004A4B95">
        <w:rPr>
          <w:rFonts w:ascii="Arial" w:eastAsia="Times New Roman" w:hAnsi="Arial" w:cs="Arial"/>
          <w:color w:val="333333"/>
          <w:sz w:val="21"/>
          <w:szCs w:val="21"/>
        </w:rPr>
        <w:br/>
        <w:t>B. ([1,3],"abc",0,9)</w:t>
      </w:r>
      <w:r w:rsidRPr="004A4B95">
        <w:rPr>
          <w:rFonts w:ascii="Arial" w:eastAsia="Times New Roman" w:hAnsi="Arial" w:cs="Arial"/>
          <w:color w:val="333333"/>
          <w:sz w:val="21"/>
          <w:szCs w:val="21"/>
        </w:rPr>
        <w:br/>
        <w:t>C. ([2,1],"abc",0,9)</w:t>
      </w:r>
      <w:r w:rsidRPr="004A4B95">
        <w:rPr>
          <w:rFonts w:ascii="Arial" w:eastAsia="Times New Roman" w:hAnsi="Arial" w:cs="Arial"/>
          <w:color w:val="333333"/>
          <w:sz w:val="21"/>
          <w:szCs w:val="21"/>
        </w:rPr>
        <w:br/>
        <w:t>D. Error</w:t>
      </w:r>
    </w:p>
    <w:p w:rsidR="004A4B95" w:rsidRPr="004A4B95" w:rsidRDefault="004A4B95" w:rsidP="004A4B95">
      <w:pPr>
        <w:spacing w:after="0" w:line="240" w:lineRule="auto"/>
        <w:rPr>
          <w:rFonts w:ascii="Arial" w:eastAsia="Times New Roman" w:hAnsi="Arial" w:cs="Arial"/>
          <w:color w:val="333333"/>
          <w:sz w:val="18"/>
          <w:szCs w:val="18"/>
        </w:rPr>
      </w:pPr>
      <w:r w:rsidRPr="004A4B95">
        <w:rPr>
          <w:rFonts w:ascii="Arial" w:eastAsia="Times New Roman" w:hAnsi="Arial" w:cs="Arial"/>
          <w:color w:val="333333"/>
          <w:sz w:val="21"/>
        </w:rPr>
        <w:t>View Answer</w:t>
      </w:r>
    </w:p>
    <w:p w:rsidR="004A4B95" w:rsidRPr="004A4B95" w:rsidRDefault="004A4B95" w:rsidP="004A4B95">
      <w:pPr>
        <w:spacing w:after="0" w:line="240" w:lineRule="auto"/>
        <w:rPr>
          <w:rFonts w:ascii="Arial" w:eastAsia="Times New Roman" w:hAnsi="Arial" w:cs="Arial"/>
          <w:color w:val="333333"/>
          <w:sz w:val="19"/>
          <w:szCs w:val="19"/>
        </w:rPr>
      </w:pPr>
      <w:proofErr w:type="spellStart"/>
      <w:proofErr w:type="gramStart"/>
      <w:r w:rsidRPr="004A4B95">
        <w:rPr>
          <w:rFonts w:ascii="Arial" w:eastAsia="Times New Roman" w:hAnsi="Arial" w:cs="Arial"/>
          <w:color w:val="333333"/>
          <w:sz w:val="19"/>
          <w:szCs w:val="19"/>
        </w:rPr>
        <w:t>Ans</w:t>
      </w:r>
      <w:proofErr w:type="spellEnd"/>
      <w:r w:rsidRPr="004A4B95">
        <w:rPr>
          <w:rFonts w:ascii="Arial" w:eastAsia="Times New Roman" w:hAnsi="Arial" w:cs="Arial"/>
          <w:color w:val="333333"/>
          <w:sz w:val="19"/>
          <w:szCs w:val="19"/>
        </w:rPr>
        <w:t xml:space="preserve"> :</w:t>
      </w:r>
      <w:proofErr w:type="gramEnd"/>
      <w:r w:rsidRPr="004A4B95">
        <w:rPr>
          <w:rFonts w:ascii="Arial" w:eastAsia="Times New Roman" w:hAnsi="Arial" w:cs="Arial"/>
          <w:color w:val="333333"/>
          <w:sz w:val="19"/>
          <w:szCs w:val="19"/>
        </w:rPr>
        <w:t xml:space="preserve"> C</w:t>
      </w:r>
      <w:r w:rsidRPr="004A4B95">
        <w:rPr>
          <w:rFonts w:ascii="Arial" w:eastAsia="Times New Roman" w:hAnsi="Arial" w:cs="Arial"/>
          <w:color w:val="333333"/>
          <w:sz w:val="19"/>
          <w:szCs w:val="19"/>
        </w:rPr>
        <w:br/>
      </w:r>
    </w:p>
    <w:p w:rsidR="004A4B95" w:rsidRPr="004A4B95" w:rsidRDefault="004A4B95" w:rsidP="004A4B95">
      <w:pPr>
        <w:spacing w:after="125" w:line="240" w:lineRule="auto"/>
        <w:rPr>
          <w:rFonts w:ascii="Arial" w:eastAsia="Times New Roman" w:hAnsi="Arial" w:cs="Arial"/>
          <w:color w:val="333333"/>
          <w:sz w:val="19"/>
          <w:szCs w:val="19"/>
        </w:rPr>
      </w:pPr>
      <w:r w:rsidRPr="004A4B95">
        <w:rPr>
          <w:rFonts w:ascii="Arial" w:eastAsia="Times New Roman" w:hAnsi="Arial" w:cs="Arial"/>
          <w:color w:val="333333"/>
          <w:sz w:val="19"/>
          <w:szCs w:val="19"/>
        </w:rPr>
        <w:t>Explanation: The output for the following code is ([2</w:t>
      </w:r>
      <w:proofErr w:type="gramStart"/>
      <w:r w:rsidRPr="004A4B95">
        <w:rPr>
          <w:rFonts w:ascii="Arial" w:eastAsia="Times New Roman" w:hAnsi="Arial" w:cs="Arial"/>
          <w:color w:val="333333"/>
          <w:sz w:val="19"/>
          <w:szCs w:val="19"/>
        </w:rPr>
        <w:t>,1</w:t>
      </w:r>
      <w:proofErr w:type="gramEnd"/>
      <w:r w:rsidRPr="004A4B95">
        <w:rPr>
          <w:rFonts w:ascii="Arial" w:eastAsia="Times New Roman" w:hAnsi="Arial" w:cs="Arial"/>
          <w:color w:val="333333"/>
          <w:sz w:val="19"/>
          <w:szCs w:val="19"/>
        </w:rPr>
        <w:t>],"abc",0,9).</w:t>
      </w:r>
    </w:p>
    <w:p w:rsidR="004A4B95" w:rsidRPr="004A4B95" w:rsidRDefault="004A4B95" w:rsidP="004A4B95">
      <w:pPr>
        <w:spacing w:after="0" w:line="240" w:lineRule="auto"/>
        <w:rPr>
          <w:rFonts w:ascii="Times New Roman" w:eastAsia="Times New Roman" w:hAnsi="Times New Roman" w:cs="Times New Roman"/>
          <w:sz w:val="24"/>
          <w:szCs w:val="24"/>
        </w:rPr>
      </w:pPr>
      <w:r w:rsidRPr="004A4B95">
        <w:rPr>
          <w:rFonts w:ascii="Arial" w:eastAsia="Times New Roman" w:hAnsi="Arial" w:cs="Arial"/>
          <w:color w:val="333333"/>
          <w:sz w:val="18"/>
          <w:szCs w:val="18"/>
        </w:rPr>
        <w:br/>
      </w:r>
    </w:p>
    <w:p w:rsidR="004A4B95" w:rsidRPr="004A4B95" w:rsidRDefault="004A4B95" w:rsidP="004A4B95">
      <w:pPr>
        <w:spacing w:after="0" w:line="240" w:lineRule="auto"/>
        <w:rPr>
          <w:rFonts w:ascii="Cambria" w:eastAsia="Times New Roman" w:hAnsi="Cambria" w:cs="Times New Roman"/>
          <w:color w:val="333333"/>
          <w:sz w:val="18"/>
          <w:szCs w:val="18"/>
        </w:rPr>
      </w:pPr>
      <w:r w:rsidRPr="004A4B95">
        <w:rPr>
          <w:rFonts w:ascii="Cambria" w:eastAsia="Times New Roman" w:hAnsi="Cambria" w:cs="Times New Roman"/>
          <w:color w:val="333333"/>
          <w:sz w:val="25"/>
        </w:rPr>
        <w:t>10. Which of the following two Python codes will give same output?</w:t>
      </w:r>
      <w:r w:rsidRPr="004A4B95">
        <w:rPr>
          <w:rFonts w:ascii="Cambria" w:eastAsia="Times New Roman" w:hAnsi="Cambria" w:cs="Times New Roman"/>
          <w:color w:val="333333"/>
          <w:sz w:val="25"/>
          <w:szCs w:val="25"/>
        </w:rPr>
        <w:br/>
      </w:r>
      <w:r w:rsidRPr="004A4B95">
        <w:rPr>
          <w:rFonts w:ascii="Cambria" w:eastAsia="Times New Roman" w:hAnsi="Cambria" w:cs="Times New Roman"/>
          <w:color w:val="333333"/>
          <w:sz w:val="25"/>
        </w:rPr>
        <w:t>(</w:t>
      </w:r>
      <w:proofErr w:type="spellStart"/>
      <w:r w:rsidRPr="004A4B95">
        <w:rPr>
          <w:rFonts w:ascii="Cambria" w:eastAsia="Times New Roman" w:hAnsi="Cambria" w:cs="Times New Roman"/>
          <w:color w:val="333333"/>
          <w:sz w:val="25"/>
        </w:rPr>
        <w:t>i</w:t>
      </w:r>
      <w:proofErr w:type="spellEnd"/>
      <w:r w:rsidRPr="004A4B95">
        <w:rPr>
          <w:rFonts w:ascii="Cambria" w:eastAsia="Times New Roman" w:hAnsi="Cambria" w:cs="Times New Roman"/>
          <w:color w:val="333333"/>
          <w:sz w:val="25"/>
        </w:rPr>
        <w:t>) print(</w:t>
      </w:r>
      <w:proofErr w:type="spellStart"/>
      <w:r w:rsidRPr="004A4B95">
        <w:rPr>
          <w:rFonts w:ascii="Cambria" w:eastAsia="Times New Roman" w:hAnsi="Cambria" w:cs="Times New Roman"/>
          <w:color w:val="333333"/>
          <w:sz w:val="25"/>
        </w:rPr>
        <w:t>tupl</w:t>
      </w:r>
      <w:proofErr w:type="spellEnd"/>
      <w:r w:rsidRPr="004A4B95">
        <w:rPr>
          <w:rFonts w:ascii="Cambria" w:eastAsia="Times New Roman" w:hAnsi="Cambria" w:cs="Times New Roman"/>
          <w:color w:val="333333"/>
          <w:sz w:val="25"/>
        </w:rPr>
        <w:t>[:-1])</w:t>
      </w:r>
      <w:r w:rsidRPr="004A4B95">
        <w:rPr>
          <w:rFonts w:ascii="Cambria" w:eastAsia="Times New Roman" w:hAnsi="Cambria" w:cs="Times New Roman"/>
          <w:color w:val="333333"/>
          <w:sz w:val="25"/>
          <w:szCs w:val="25"/>
        </w:rPr>
        <w:br/>
      </w:r>
      <w:r w:rsidRPr="004A4B95">
        <w:rPr>
          <w:rFonts w:ascii="Cambria" w:eastAsia="Times New Roman" w:hAnsi="Cambria" w:cs="Times New Roman"/>
          <w:color w:val="333333"/>
          <w:sz w:val="25"/>
        </w:rPr>
        <w:t>(ii) print(</w:t>
      </w:r>
      <w:proofErr w:type="spellStart"/>
      <w:r w:rsidRPr="004A4B95">
        <w:rPr>
          <w:rFonts w:ascii="Cambria" w:eastAsia="Times New Roman" w:hAnsi="Cambria" w:cs="Times New Roman"/>
          <w:color w:val="333333"/>
          <w:sz w:val="25"/>
        </w:rPr>
        <w:t>tupl</w:t>
      </w:r>
      <w:proofErr w:type="spellEnd"/>
      <w:r w:rsidRPr="004A4B95">
        <w:rPr>
          <w:rFonts w:ascii="Cambria" w:eastAsia="Times New Roman" w:hAnsi="Cambria" w:cs="Times New Roman"/>
          <w:color w:val="333333"/>
          <w:sz w:val="25"/>
        </w:rPr>
        <w:t>[0:5])</w:t>
      </w:r>
      <w:r w:rsidRPr="004A4B95">
        <w:rPr>
          <w:rFonts w:ascii="Cambria" w:eastAsia="Times New Roman" w:hAnsi="Cambria" w:cs="Times New Roman"/>
          <w:color w:val="333333"/>
          <w:sz w:val="25"/>
          <w:szCs w:val="25"/>
        </w:rPr>
        <w:br/>
      </w:r>
      <w:r w:rsidRPr="004A4B95">
        <w:rPr>
          <w:rFonts w:ascii="Cambria" w:eastAsia="Times New Roman" w:hAnsi="Cambria" w:cs="Times New Roman"/>
          <w:color w:val="333333"/>
          <w:sz w:val="25"/>
        </w:rPr>
        <w:t>(iii) print(</w:t>
      </w:r>
      <w:proofErr w:type="spellStart"/>
      <w:r w:rsidRPr="004A4B95">
        <w:rPr>
          <w:rFonts w:ascii="Cambria" w:eastAsia="Times New Roman" w:hAnsi="Cambria" w:cs="Times New Roman"/>
          <w:color w:val="333333"/>
          <w:sz w:val="25"/>
        </w:rPr>
        <w:t>tupl</w:t>
      </w:r>
      <w:proofErr w:type="spellEnd"/>
      <w:r w:rsidRPr="004A4B95">
        <w:rPr>
          <w:rFonts w:ascii="Cambria" w:eastAsia="Times New Roman" w:hAnsi="Cambria" w:cs="Times New Roman"/>
          <w:color w:val="333333"/>
          <w:sz w:val="25"/>
        </w:rPr>
        <w:t>[0:4])</w:t>
      </w:r>
      <w:r w:rsidRPr="004A4B95">
        <w:rPr>
          <w:rFonts w:ascii="Cambria" w:eastAsia="Times New Roman" w:hAnsi="Cambria" w:cs="Times New Roman"/>
          <w:color w:val="333333"/>
          <w:sz w:val="25"/>
          <w:szCs w:val="25"/>
        </w:rPr>
        <w:br/>
      </w:r>
      <w:r w:rsidRPr="004A4B95">
        <w:rPr>
          <w:rFonts w:ascii="Cambria" w:eastAsia="Times New Roman" w:hAnsi="Cambria" w:cs="Times New Roman"/>
          <w:color w:val="333333"/>
          <w:sz w:val="25"/>
        </w:rPr>
        <w:t>(iv) print(</w:t>
      </w:r>
      <w:proofErr w:type="spellStart"/>
      <w:r w:rsidRPr="004A4B95">
        <w:rPr>
          <w:rFonts w:ascii="Cambria" w:eastAsia="Times New Roman" w:hAnsi="Cambria" w:cs="Times New Roman"/>
          <w:color w:val="333333"/>
          <w:sz w:val="25"/>
        </w:rPr>
        <w:t>tupl</w:t>
      </w:r>
      <w:proofErr w:type="spellEnd"/>
      <w:r w:rsidRPr="004A4B95">
        <w:rPr>
          <w:rFonts w:ascii="Cambria" w:eastAsia="Times New Roman" w:hAnsi="Cambria" w:cs="Times New Roman"/>
          <w:color w:val="333333"/>
          <w:sz w:val="25"/>
        </w:rPr>
        <w:t>[-4:])</w:t>
      </w:r>
      <w:r w:rsidRPr="004A4B95">
        <w:rPr>
          <w:rFonts w:ascii="Cambria" w:eastAsia="Times New Roman" w:hAnsi="Cambria" w:cs="Times New Roman"/>
          <w:color w:val="333333"/>
          <w:sz w:val="25"/>
          <w:szCs w:val="25"/>
        </w:rPr>
        <w:br/>
      </w:r>
    </w:p>
    <w:p w:rsidR="004A4B95" w:rsidRPr="004A4B95" w:rsidRDefault="004A4B95" w:rsidP="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3"/>
          <w:szCs w:val="23"/>
        </w:rPr>
      </w:pPr>
      <w:r w:rsidRPr="004A4B95">
        <w:rPr>
          <w:rFonts w:ascii="Courier New" w:eastAsia="Times New Roman" w:hAnsi="Courier New" w:cs="Courier New"/>
          <w:color w:val="333333"/>
          <w:sz w:val="23"/>
          <w:szCs w:val="23"/>
        </w:rPr>
        <w:t xml:space="preserve">If </w:t>
      </w:r>
      <w:proofErr w:type="spellStart"/>
      <w:r w:rsidRPr="004A4B95">
        <w:rPr>
          <w:rFonts w:ascii="Courier New" w:eastAsia="Times New Roman" w:hAnsi="Courier New" w:cs="Courier New"/>
          <w:color w:val="333333"/>
          <w:sz w:val="23"/>
          <w:szCs w:val="23"/>
        </w:rPr>
        <w:t>tupl</w:t>
      </w:r>
      <w:proofErr w:type="spellEnd"/>
      <w:proofErr w:type="gramStart"/>
      <w:r w:rsidRPr="004A4B95">
        <w:rPr>
          <w:rFonts w:ascii="Courier New" w:eastAsia="Times New Roman" w:hAnsi="Courier New" w:cs="Courier New"/>
          <w:color w:val="333333"/>
          <w:sz w:val="23"/>
          <w:szCs w:val="23"/>
        </w:rPr>
        <w:t>=(</w:t>
      </w:r>
      <w:proofErr w:type="gramEnd"/>
      <w:r w:rsidRPr="004A4B95">
        <w:rPr>
          <w:rFonts w:ascii="Courier New" w:eastAsia="Times New Roman" w:hAnsi="Courier New" w:cs="Courier New"/>
          <w:color w:val="333333"/>
          <w:sz w:val="23"/>
          <w:szCs w:val="23"/>
        </w:rPr>
        <w:t xml:space="preserve">5,3,1,9,0) </w:t>
      </w:r>
      <w:r w:rsidRPr="004A4B95">
        <w:rPr>
          <w:rFonts w:ascii="Courier New" w:eastAsia="Times New Roman" w:hAnsi="Courier New" w:cs="Courier New"/>
          <w:color w:val="333333"/>
          <w:sz w:val="23"/>
          <w:szCs w:val="23"/>
        </w:rPr>
        <w:br/>
      </w:r>
    </w:p>
    <w:p w:rsidR="004A4B95" w:rsidRPr="004A4B95" w:rsidRDefault="004A4B95" w:rsidP="004A4B95">
      <w:pPr>
        <w:spacing w:after="0" w:line="240" w:lineRule="auto"/>
        <w:ind w:left="179"/>
        <w:rPr>
          <w:rFonts w:ascii="Arial" w:eastAsia="Times New Roman" w:hAnsi="Arial" w:cs="Arial"/>
          <w:color w:val="333333"/>
          <w:sz w:val="21"/>
          <w:szCs w:val="21"/>
        </w:rPr>
      </w:pPr>
      <w:r w:rsidRPr="004A4B95">
        <w:rPr>
          <w:rFonts w:ascii="Arial" w:eastAsia="Times New Roman" w:hAnsi="Arial" w:cs="Arial"/>
          <w:color w:val="333333"/>
          <w:sz w:val="21"/>
          <w:szCs w:val="21"/>
        </w:rPr>
        <w:t xml:space="preserve">A. </w:t>
      </w:r>
      <w:proofErr w:type="spellStart"/>
      <w:r w:rsidRPr="004A4B95">
        <w:rPr>
          <w:rFonts w:ascii="Arial" w:eastAsia="Times New Roman" w:hAnsi="Arial" w:cs="Arial"/>
          <w:color w:val="333333"/>
          <w:sz w:val="21"/>
          <w:szCs w:val="21"/>
        </w:rPr>
        <w:t>i</w:t>
      </w:r>
      <w:proofErr w:type="spellEnd"/>
      <w:r w:rsidRPr="004A4B95">
        <w:rPr>
          <w:rFonts w:ascii="Arial" w:eastAsia="Times New Roman" w:hAnsi="Arial" w:cs="Arial"/>
          <w:color w:val="333333"/>
          <w:sz w:val="21"/>
          <w:szCs w:val="21"/>
        </w:rPr>
        <w:t>, ii</w:t>
      </w:r>
      <w:r w:rsidRPr="004A4B95">
        <w:rPr>
          <w:rFonts w:ascii="Arial" w:eastAsia="Times New Roman" w:hAnsi="Arial" w:cs="Arial"/>
          <w:color w:val="333333"/>
          <w:sz w:val="21"/>
          <w:szCs w:val="21"/>
        </w:rPr>
        <w:br/>
        <w:t xml:space="preserve">B. ii, </w:t>
      </w:r>
      <w:proofErr w:type="gramStart"/>
      <w:r w:rsidRPr="004A4B95">
        <w:rPr>
          <w:rFonts w:ascii="Arial" w:eastAsia="Times New Roman" w:hAnsi="Arial" w:cs="Arial"/>
          <w:color w:val="333333"/>
          <w:sz w:val="21"/>
          <w:szCs w:val="21"/>
        </w:rPr>
        <w:t>iv</w:t>
      </w:r>
      <w:proofErr w:type="gramEnd"/>
      <w:r w:rsidRPr="004A4B95">
        <w:rPr>
          <w:rFonts w:ascii="Arial" w:eastAsia="Times New Roman" w:hAnsi="Arial" w:cs="Arial"/>
          <w:color w:val="333333"/>
          <w:sz w:val="21"/>
          <w:szCs w:val="21"/>
        </w:rPr>
        <w:br/>
        <w:t xml:space="preserve">C. </w:t>
      </w:r>
      <w:proofErr w:type="spellStart"/>
      <w:r w:rsidRPr="004A4B95">
        <w:rPr>
          <w:rFonts w:ascii="Arial" w:eastAsia="Times New Roman" w:hAnsi="Arial" w:cs="Arial"/>
          <w:color w:val="333333"/>
          <w:sz w:val="21"/>
          <w:szCs w:val="21"/>
        </w:rPr>
        <w:t>i</w:t>
      </w:r>
      <w:proofErr w:type="spellEnd"/>
      <w:r w:rsidRPr="004A4B95">
        <w:rPr>
          <w:rFonts w:ascii="Arial" w:eastAsia="Times New Roman" w:hAnsi="Arial" w:cs="Arial"/>
          <w:color w:val="333333"/>
          <w:sz w:val="21"/>
          <w:szCs w:val="21"/>
        </w:rPr>
        <w:t>, iv</w:t>
      </w:r>
      <w:r w:rsidRPr="004A4B95">
        <w:rPr>
          <w:rFonts w:ascii="Arial" w:eastAsia="Times New Roman" w:hAnsi="Arial" w:cs="Arial"/>
          <w:color w:val="333333"/>
          <w:sz w:val="21"/>
          <w:szCs w:val="21"/>
        </w:rPr>
        <w:br/>
        <w:t xml:space="preserve">D. </w:t>
      </w:r>
      <w:proofErr w:type="spellStart"/>
      <w:r w:rsidRPr="004A4B95">
        <w:rPr>
          <w:rFonts w:ascii="Arial" w:eastAsia="Times New Roman" w:hAnsi="Arial" w:cs="Arial"/>
          <w:color w:val="333333"/>
          <w:sz w:val="21"/>
          <w:szCs w:val="21"/>
        </w:rPr>
        <w:t>i</w:t>
      </w:r>
      <w:proofErr w:type="spellEnd"/>
      <w:r w:rsidRPr="004A4B95">
        <w:rPr>
          <w:rFonts w:ascii="Arial" w:eastAsia="Times New Roman" w:hAnsi="Arial" w:cs="Arial"/>
          <w:color w:val="333333"/>
          <w:sz w:val="21"/>
          <w:szCs w:val="21"/>
        </w:rPr>
        <w:t>, iii</w:t>
      </w:r>
    </w:p>
    <w:p w:rsidR="004A4B95" w:rsidRPr="004A4B95" w:rsidRDefault="004A4B95" w:rsidP="004A4B95">
      <w:pPr>
        <w:spacing w:after="0" w:line="240" w:lineRule="auto"/>
        <w:rPr>
          <w:rFonts w:ascii="Arial" w:eastAsia="Times New Roman" w:hAnsi="Arial" w:cs="Arial"/>
          <w:color w:val="333333"/>
          <w:sz w:val="18"/>
          <w:szCs w:val="18"/>
        </w:rPr>
      </w:pPr>
      <w:r w:rsidRPr="004A4B95">
        <w:rPr>
          <w:rFonts w:ascii="Arial" w:eastAsia="Times New Roman" w:hAnsi="Arial" w:cs="Arial"/>
          <w:color w:val="333333"/>
          <w:sz w:val="21"/>
        </w:rPr>
        <w:t>View Answer</w:t>
      </w:r>
    </w:p>
    <w:p w:rsidR="004A4B95" w:rsidRPr="004A4B95" w:rsidRDefault="004A4B95" w:rsidP="004A4B95">
      <w:pPr>
        <w:spacing w:after="0" w:line="240" w:lineRule="auto"/>
        <w:rPr>
          <w:rFonts w:ascii="Arial" w:eastAsia="Times New Roman" w:hAnsi="Arial" w:cs="Arial"/>
          <w:color w:val="333333"/>
          <w:sz w:val="19"/>
          <w:szCs w:val="19"/>
        </w:rPr>
      </w:pPr>
      <w:proofErr w:type="spellStart"/>
      <w:proofErr w:type="gramStart"/>
      <w:r w:rsidRPr="004A4B95">
        <w:rPr>
          <w:rFonts w:ascii="Arial" w:eastAsia="Times New Roman" w:hAnsi="Arial" w:cs="Arial"/>
          <w:color w:val="333333"/>
          <w:sz w:val="19"/>
          <w:szCs w:val="19"/>
        </w:rPr>
        <w:t>Ans</w:t>
      </w:r>
      <w:proofErr w:type="spellEnd"/>
      <w:r w:rsidRPr="004A4B95">
        <w:rPr>
          <w:rFonts w:ascii="Arial" w:eastAsia="Times New Roman" w:hAnsi="Arial" w:cs="Arial"/>
          <w:color w:val="333333"/>
          <w:sz w:val="19"/>
          <w:szCs w:val="19"/>
        </w:rPr>
        <w:t xml:space="preserve"> :</w:t>
      </w:r>
      <w:proofErr w:type="gramEnd"/>
      <w:r w:rsidRPr="004A4B95">
        <w:rPr>
          <w:rFonts w:ascii="Arial" w:eastAsia="Times New Roman" w:hAnsi="Arial" w:cs="Arial"/>
          <w:color w:val="333333"/>
          <w:sz w:val="19"/>
          <w:szCs w:val="19"/>
        </w:rPr>
        <w:t xml:space="preserve"> D</w:t>
      </w:r>
      <w:r w:rsidRPr="004A4B95">
        <w:rPr>
          <w:rFonts w:ascii="Arial" w:eastAsia="Times New Roman" w:hAnsi="Arial" w:cs="Arial"/>
          <w:color w:val="333333"/>
          <w:sz w:val="19"/>
          <w:szCs w:val="19"/>
        </w:rPr>
        <w:br/>
      </w:r>
    </w:p>
    <w:p w:rsidR="004A4B95" w:rsidRPr="004A4B95" w:rsidRDefault="004A4B95" w:rsidP="004A4B95">
      <w:pPr>
        <w:spacing w:after="125" w:line="240" w:lineRule="auto"/>
        <w:rPr>
          <w:rFonts w:ascii="Arial" w:eastAsia="Times New Roman" w:hAnsi="Arial" w:cs="Arial"/>
          <w:color w:val="333333"/>
          <w:sz w:val="19"/>
          <w:szCs w:val="19"/>
        </w:rPr>
      </w:pPr>
      <w:r w:rsidRPr="004A4B95">
        <w:rPr>
          <w:rFonts w:ascii="Arial" w:eastAsia="Times New Roman" w:hAnsi="Arial" w:cs="Arial"/>
          <w:color w:val="333333"/>
          <w:sz w:val="19"/>
          <w:szCs w:val="19"/>
        </w:rPr>
        <w:t xml:space="preserve">Explanation: </w:t>
      </w:r>
      <w:proofErr w:type="gramStart"/>
      <w:r w:rsidRPr="004A4B95">
        <w:rPr>
          <w:rFonts w:ascii="Arial" w:eastAsia="Times New Roman" w:hAnsi="Arial" w:cs="Arial"/>
          <w:color w:val="333333"/>
          <w:sz w:val="19"/>
          <w:szCs w:val="19"/>
        </w:rPr>
        <w:t>print(</w:t>
      </w:r>
      <w:proofErr w:type="spellStart"/>
      <w:proofErr w:type="gramEnd"/>
      <w:r w:rsidRPr="004A4B95">
        <w:rPr>
          <w:rFonts w:ascii="Arial" w:eastAsia="Times New Roman" w:hAnsi="Arial" w:cs="Arial"/>
          <w:color w:val="333333"/>
          <w:sz w:val="19"/>
          <w:szCs w:val="19"/>
        </w:rPr>
        <w:t>tupl</w:t>
      </w:r>
      <w:proofErr w:type="spellEnd"/>
      <w:r w:rsidRPr="004A4B95">
        <w:rPr>
          <w:rFonts w:ascii="Arial" w:eastAsia="Times New Roman" w:hAnsi="Arial" w:cs="Arial"/>
          <w:color w:val="333333"/>
          <w:sz w:val="19"/>
          <w:szCs w:val="19"/>
        </w:rPr>
        <w:t>[:-1]) and print(</w:t>
      </w:r>
      <w:proofErr w:type="spellStart"/>
      <w:r w:rsidRPr="004A4B95">
        <w:rPr>
          <w:rFonts w:ascii="Arial" w:eastAsia="Times New Roman" w:hAnsi="Arial" w:cs="Arial"/>
          <w:color w:val="333333"/>
          <w:sz w:val="19"/>
          <w:szCs w:val="19"/>
        </w:rPr>
        <w:t>tupl</w:t>
      </w:r>
      <w:proofErr w:type="spellEnd"/>
      <w:r w:rsidRPr="004A4B95">
        <w:rPr>
          <w:rFonts w:ascii="Arial" w:eastAsia="Times New Roman" w:hAnsi="Arial" w:cs="Arial"/>
          <w:color w:val="333333"/>
          <w:sz w:val="19"/>
          <w:szCs w:val="19"/>
        </w:rPr>
        <w:t>[0:4]) two Python codes will give same output.</w:t>
      </w:r>
    </w:p>
    <w:p w:rsidR="005F163C" w:rsidRDefault="004A4B95"/>
    <w:sectPr w:rsidR="005F163C" w:rsidSect="008E60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4386"/>
    <w:multiLevelType w:val="multilevel"/>
    <w:tmpl w:val="3684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32194"/>
    <w:multiLevelType w:val="multilevel"/>
    <w:tmpl w:val="DC08B0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57D322B"/>
    <w:multiLevelType w:val="multilevel"/>
    <w:tmpl w:val="9306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62421"/>
    <w:multiLevelType w:val="multilevel"/>
    <w:tmpl w:val="66AE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8E7"/>
    <w:multiLevelType w:val="multilevel"/>
    <w:tmpl w:val="D42A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4756E"/>
    <w:multiLevelType w:val="multilevel"/>
    <w:tmpl w:val="98384C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0F735F17"/>
    <w:multiLevelType w:val="multilevel"/>
    <w:tmpl w:val="69F2F5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11D84B14"/>
    <w:multiLevelType w:val="multilevel"/>
    <w:tmpl w:val="EB084E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14AC2D79"/>
    <w:multiLevelType w:val="multilevel"/>
    <w:tmpl w:val="72ACCA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15213C2D"/>
    <w:multiLevelType w:val="multilevel"/>
    <w:tmpl w:val="A3A0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A15123"/>
    <w:multiLevelType w:val="multilevel"/>
    <w:tmpl w:val="FE1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8D00A8"/>
    <w:multiLevelType w:val="multilevel"/>
    <w:tmpl w:val="9408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D37965"/>
    <w:multiLevelType w:val="multilevel"/>
    <w:tmpl w:val="DBBEAB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1B9F53D6"/>
    <w:multiLevelType w:val="multilevel"/>
    <w:tmpl w:val="F09A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3A7E0E"/>
    <w:multiLevelType w:val="multilevel"/>
    <w:tmpl w:val="5C98A7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1D946625"/>
    <w:multiLevelType w:val="multilevel"/>
    <w:tmpl w:val="D664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3E7A57"/>
    <w:multiLevelType w:val="multilevel"/>
    <w:tmpl w:val="75B297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227926A6"/>
    <w:multiLevelType w:val="multilevel"/>
    <w:tmpl w:val="B684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581ADA"/>
    <w:multiLevelType w:val="multilevel"/>
    <w:tmpl w:val="BBA06C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27ED564F"/>
    <w:multiLevelType w:val="multilevel"/>
    <w:tmpl w:val="CA34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0D7DA5"/>
    <w:multiLevelType w:val="multilevel"/>
    <w:tmpl w:val="C978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A9680E"/>
    <w:multiLevelType w:val="multilevel"/>
    <w:tmpl w:val="709CAA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2F4F30BF"/>
    <w:multiLevelType w:val="multilevel"/>
    <w:tmpl w:val="ACDA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A71E6B"/>
    <w:multiLevelType w:val="multilevel"/>
    <w:tmpl w:val="68A2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A0481A"/>
    <w:multiLevelType w:val="multilevel"/>
    <w:tmpl w:val="A422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870DA0"/>
    <w:multiLevelType w:val="multilevel"/>
    <w:tmpl w:val="BAC252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3D022DA6"/>
    <w:multiLevelType w:val="multilevel"/>
    <w:tmpl w:val="C68EE7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3EC269B2"/>
    <w:multiLevelType w:val="multilevel"/>
    <w:tmpl w:val="3208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4A2886"/>
    <w:multiLevelType w:val="multilevel"/>
    <w:tmpl w:val="95CE89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nsid w:val="44E4308A"/>
    <w:multiLevelType w:val="multilevel"/>
    <w:tmpl w:val="B69606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nsid w:val="468C27E0"/>
    <w:multiLevelType w:val="multilevel"/>
    <w:tmpl w:val="E850F47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47CF1B5B"/>
    <w:multiLevelType w:val="multilevel"/>
    <w:tmpl w:val="5F802E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49D47BB5"/>
    <w:multiLevelType w:val="multilevel"/>
    <w:tmpl w:val="2726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861B52"/>
    <w:multiLevelType w:val="multilevel"/>
    <w:tmpl w:val="9D78A7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nsid w:val="4C674183"/>
    <w:multiLevelType w:val="multilevel"/>
    <w:tmpl w:val="F9E8E8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51840DC8"/>
    <w:multiLevelType w:val="multilevel"/>
    <w:tmpl w:val="B222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454EA2"/>
    <w:multiLevelType w:val="multilevel"/>
    <w:tmpl w:val="D19266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nsid w:val="5A25097A"/>
    <w:multiLevelType w:val="multilevel"/>
    <w:tmpl w:val="6E9C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D553F8"/>
    <w:multiLevelType w:val="multilevel"/>
    <w:tmpl w:val="461E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725E7A"/>
    <w:multiLevelType w:val="multilevel"/>
    <w:tmpl w:val="79C03C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nsid w:val="5FBE4F27"/>
    <w:multiLevelType w:val="multilevel"/>
    <w:tmpl w:val="932C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390A11"/>
    <w:multiLevelType w:val="multilevel"/>
    <w:tmpl w:val="C004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2971733"/>
    <w:multiLevelType w:val="multilevel"/>
    <w:tmpl w:val="4F82C4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nsid w:val="64323166"/>
    <w:multiLevelType w:val="multilevel"/>
    <w:tmpl w:val="B674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B64E4E"/>
    <w:multiLevelType w:val="multilevel"/>
    <w:tmpl w:val="9BAEE8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nsid w:val="68711207"/>
    <w:multiLevelType w:val="multilevel"/>
    <w:tmpl w:val="9080E8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nsid w:val="713C5903"/>
    <w:multiLevelType w:val="multilevel"/>
    <w:tmpl w:val="2450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605CAE"/>
    <w:multiLevelType w:val="multilevel"/>
    <w:tmpl w:val="832244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nsid w:val="7ABC605F"/>
    <w:multiLevelType w:val="multilevel"/>
    <w:tmpl w:val="B928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472856"/>
    <w:multiLevelType w:val="multilevel"/>
    <w:tmpl w:val="25F0C3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nsid w:val="7E9E3EAC"/>
    <w:multiLevelType w:val="multilevel"/>
    <w:tmpl w:val="FFBC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3"/>
  </w:num>
  <w:num w:numId="3">
    <w:abstractNumId w:val="41"/>
  </w:num>
  <w:num w:numId="4">
    <w:abstractNumId w:val="0"/>
  </w:num>
  <w:num w:numId="5">
    <w:abstractNumId w:val="27"/>
  </w:num>
  <w:num w:numId="6">
    <w:abstractNumId w:val="37"/>
  </w:num>
  <w:num w:numId="7">
    <w:abstractNumId w:val="17"/>
  </w:num>
  <w:num w:numId="8">
    <w:abstractNumId w:val="50"/>
  </w:num>
  <w:num w:numId="9">
    <w:abstractNumId w:val="10"/>
  </w:num>
  <w:num w:numId="10">
    <w:abstractNumId w:val="11"/>
  </w:num>
  <w:num w:numId="11">
    <w:abstractNumId w:val="19"/>
  </w:num>
  <w:num w:numId="12">
    <w:abstractNumId w:val="40"/>
  </w:num>
  <w:num w:numId="13">
    <w:abstractNumId w:val="13"/>
  </w:num>
  <w:num w:numId="14">
    <w:abstractNumId w:val="43"/>
  </w:num>
  <w:num w:numId="15">
    <w:abstractNumId w:val="3"/>
  </w:num>
  <w:num w:numId="16">
    <w:abstractNumId w:val="32"/>
  </w:num>
  <w:num w:numId="17">
    <w:abstractNumId w:val="15"/>
  </w:num>
  <w:num w:numId="18">
    <w:abstractNumId w:val="20"/>
  </w:num>
  <w:num w:numId="19">
    <w:abstractNumId w:val="48"/>
  </w:num>
  <w:num w:numId="20">
    <w:abstractNumId w:val="24"/>
  </w:num>
  <w:num w:numId="21">
    <w:abstractNumId w:val="46"/>
  </w:num>
  <w:num w:numId="22">
    <w:abstractNumId w:val="35"/>
  </w:num>
  <w:num w:numId="23">
    <w:abstractNumId w:val="22"/>
  </w:num>
  <w:num w:numId="24">
    <w:abstractNumId w:val="2"/>
  </w:num>
  <w:num w:numId="25">
    <w:abstractNumId w:val="38"/>
  </w:num>
  <w:num w:numId="26">
    <w:abstractNumId w:val="9"/>
  </w:num>
  <w:num w:numId="27">
    <w:abstractNumId w:val="21"/>
  </w:num>
  <w:num w:numId="28">
    <w:abstractNumId w:val="18"/>
  </w:num>
  <w:num w:numId="29">
    <w:abstractNumId w:val="7"/>
  </w:num>
  <w:num w:numId="30">
    <w:abstractNumId w:val="12"/>
  </w:num>
  <w:num w:numId="31">
    <w:abstractNumId w:val="39"/>
  </w:num>
  <w:num w:numId="32">
    <w:abstractNumId w:val="31"/>
  </w:num>
  <w:num w:numId="33">
    <w:abstractNumId w:val="45"/>
  </w:num>
  <w:num w:numId="34">
    <w:abstractNumId w:val="30"/>
  </w:num>
  <w:num w:numId="35">
    <w:abstractNumId w:val="14"/>
  </w:num>
  <w:num w:numId="36">
    <w:abstractNumId w:val="6"/>
  </w:num>
  <w:num w:numId="37">
    <w:abstractNumId w:val="26"/>
  </w:num>
  <w:num w:numId="38">
    <w:abstractNumId w:val="5"/>
  </w:num>
  <w:num w:numId="39">
    <w:abstractNumId w:val="33"/>
  </w:num>
  <w:num w:numId="40">
    <w:abstractNumId w:val="16"/>
  </w:num>
  <w:num w:numId="41">
    <w:abstractNumId w:val="42"/>
  </w:num>
  <w:num w:numId="42">
    <w:abstractNumId w:val="1"/>
  </w:num>
  <w:num w:numId="43">
    <w:abstractNumId w:val="44"/>
  </w:num>
  <w:num w:numId="44">
    <w:abstractNumId w:val="8"/>
  </w:num>
  <w:num w:numId="45">
    <w:abstractNumId w:val="25"/>
  </w:num>
  <w:num w:numId="46">
    <w:abstractNumId w:val="49"/>
  </w:num>
  <w:num w:numId="47">
    <w:abstractNumId w:val="28"/>
  </w:num>
  <w:num w:numId="48">
    <w:abstractNumId w:val="34"/>
  </w:num>
  <w:num w:numId="49">
    <w:abstractNumId w:val="36"/>
  </w:num>
  <w:num w:numId="50">
    <w:abstractNumId w:val="29"/>
  </w:num>
  <w:num w:numId="51">
    <w:abstractNumId w:val="47"/>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A4B95"/>
    <w:rsid w:val="00427EB6"/>
    <w:rsid w:val="004A4B95"/>
    <w:rsid w:val="005F3440"/>
    <w:rsid w:val="008E60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01E"/>
  </w:style>
  <w:style w:type="paragraph" w:styleId="Heading1">
    <w:name w:val="heading 1"/>
    <w:basedOn w:val="Normal"/>
    <w:next w:val="Normal"/>
    <w:link w:val="Heading1Char"/>
    <w:uiPriority w:val="9"/>
    <w:qFormat/>
    <w:rsid w:val="004A4B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A4B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A4B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4B95"/>
    <w:rPr>
      <w:rFonts w:ascii="Times New Roman" w:eastAsia="Times New Roman" w:hAnsi="Times New Roman" w:cs="Times New Roman"/>
      <w:b/>
      <w:bCs/>
      <w:sz w:val="27"/>
      <w:szCs w:val="27"/>
    </w:rPr>
  </w:style>
  <w:style w:type="character" w:styleId="Strong">
    <w:name w:val="Strong"/>
    <w:basedOn w:val="DefaultParagraphFont"/>
    <w:uiPriority w:val="22"/>
    <w:qFormat/>
    <w:rsid w:val="004A4B95"/>
    <w:rPr>
      <w:b/>
      <w:bCs/>
    </w:rPr>
  </w:style>
  <w:style w:type="character" w:customStyle="1" w:styleId="crayon-k">
    <w:name w:val="crayon-k"/>
    <w:basedOn w:val="DefaultParagraphFont"/>
    <w:rsid w:val="004A4B95"/>
  </w:style>
  <w:style w:type="character" w:customStyle="1" w:styleId="crayon-h">
    <w:name w:val="crayon-h"/>
    <w:basedOn w:val="DefaultParagraphFont"/>
    <w:rsid w:val="004A4B95"/>
  </w:style>
  <w:style w:type="character" w:customStyle="1" w:styleId="crayon-s">
    <w:name w:val="crayon-s"/>
    <w:basedOn w:val="DefaultParagraphFont"/>
    <w:rsid w:val="004A4B95"/>
  </w:style>
  <w:style w:type="character" w:customStyle="1" w:styleId="crayon-i">
    <w:name w:val="crayon-i"/>
    <w:basedOn w:val="DefaultParagraphFont"/>
    <w:rsid w:val="004A4B95"/>
  </w:style>
  <w:style w:type="character" w:customStyle="1" w:styleId="crayon-sy">
    <w:name w:val="crayon-sy"/>
    <w:basedOn w:val="DefaultParagraphFont"/>
    <w:rsid w:val="004A4B95"/>
  </w:style>
  <w:style w:type="character" w:customStyle="1" w:styleId="crayon-cn">
    <w:name w:val="crayon-cn"/>
    <w:basedOn w:val="DefaultParagraphFont"/>
    <w:rsid w:val="004A4B95"/>
  </w:style>
  <w:style w:type="paragraph" w:styleId="NormalWeb">
    <w:name w:val="Normal (Web)"/>
    <w:basedOn w:val="Normal"/>
    <w:uiPriority w:val="99"/>
    <w:semiHidden/>
    <w:unhideWhenUsed/>
    <w:rsid w:val="004A4B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4B95"/>
    <w:rPr>
      <w:color w:val="0000FF"/>
      <w:u w:val="single"/>
    </w:rPr>
  </w:style>
  <w:style w:type="character" w:customStyle="1" w:styleId="Heading1Char">
    <w:name w:val="Heading 1 Char"/>
    <w:basedOn w:val="DefaultParagraphFont"/>
    <w:link w:val="Heading1"/>
    <w:uiPriority w:val="9"/>
    <w:rsid w:val="004A4B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A4B95"/>
    <w:rPr>
      <w:rFonts w:asciiTheme="majorHAnsi" w:eastAsiaTheme="majorEastAsia" w:hAnsiTheme="majorHAnsi" w:cstheme="majorBidi"/>
      <w:b/>
      <w:bCs/>
      <w:color w:val="4F81BD" w:themeColor="accent1"/>
      <w:sz w:val="26"/>
      <w:szCs w:val="26"/>
    </w:rPr>
  </w:style>
  <w:style w:type="paragraph" w:customStyle="1" w:styleId="btndisc">
    <w:name w:val="btndisc"/>
    <w:basedOn w:val="Normal"/>
    <w:rsid w:val="004A4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s-text">
    <w:name w:val="ads-text"/>
    <w:basedOn w:val="DefaultParagraphFont"/>
    <w:rsid w:val="004A4B95"/>
  </w:style>
  <w:style w:type="character" w:customStyle="1" w:styleId="w3-codespan">
    <w:name w:val="w3-codespan"/>
    <w:basedOn w:val="DefaultParagraphFont"/>
    <w:rsid w:val="004A4B95"/>
  </w:style>
  <w:style w:type="paragraph" w:customStyle="1" w:styleId="mcq">
    <w:name w:val="mcq"/>
    <w:basedOn w:val="Normal"/>
    <w:rsid w:val="004A4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
    <w:name w:val="ques"/>
    <w:basedOn w:val="DefaultParagraphFont"/>
    <w:rsid w:val="004A4B95"/>
  </w:style>
  <w:style w:type="paragraph" w:customStyle="1" w:styleId="options">
    <w:name w:val="options"/>
    <w:basedOn w:val="Normal"/>
    <w:rsid w:val="004A4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
    <w:name w:val="view"/>
    <w:basedOn w:val="DefaultParagraphFont"/>
    <w:rsid w:val="004A4B95"/>
  </w:style>
  <w:style w:type="paragraph" w:styleId="HTMLPreformatted">
    <w:name w:val="HTML Preformatted"/>
    <w:basedOn w:val="Normal"/>
    <w:link w:val="HTMLPreformattedChar"/>
    <w:uiPriority w:val="99"/>
    <w:semiHidden/>
    <w:unhideWhenUsed/>
    <w:rsid w:val="004A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B9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3491133">
      <w:bodyDiv w:val="1"/>
      <w:marLeft w:val="0"/>
      <w:marRight w:val="0"/>
      <w:marTop w:val="0"/>
      <w:marBottom w:val="0"/>
      <w:divBdr>
        <w:top w:val="none" w:sz="0" w:space="0" w:color="auto"/>
        <w:left w:val="none" w:sz="0" w:space="0" w:color="auto"/>
        <w:bottom w:val="none" w:sz="0" w:space="0" w:color="auto"/>
        <w:right w:val="none" w:sz="0" w:space="0" w:color="auto"/>
      </w:divBdr>
      <w:divsChild>
        <w:div w:id="826554203">
          <w:marLeft w:val="0"/>
          <w:marRight w:val="0"/>
          <w:marTop w:val="0"/>
          <w:marBottom w:val="0"/>
          <w:divBdr>
            <w:top w:val="none" w:sz="0" w:space="0" w:color="auto"/>
            <w:left w:val="none" w:sz="0" w:space="0" w:color="auto"/>
            <w:bottom w:val="none" w:sz="0" w:space="0" w:color="auto"/>
            <w:right w:val="none" w:sz="0" w:space="0" w:color="auto"/>
          </w:divBdr>
          <w:divsChild>
            <w:div w:id="13169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404">
      <w:bodyDiv w:val="1"/>
      <w:marLeft w:val="0"/>
      <w:marRight w:val="0"/>
      <w:marTop w:val="0"/>
      <w:marBottom w:val="0"/>
      <w:divBdr>
        <w:top w:val="none" w:sz="0" w:space="0" w:color="auto"/>
        <w:left w:val="none" w:sz="0" w:space="0" w:color="auto"/>
        <w:bottom w:val="none" w:sz="0" w:space="0" w:color="auto"/>
        <w:right w:val="none" w:sz="0" w:space="0" w:color="auto"/>
      </w:divBdr>
    </w:div>
    <w:div w:id="724333163">
      <w:bodyDiv w:val="1"/>
      <w:marLeft w:val="0"/>
      <w:marRight w:val="0"/>
      <w:marTop w:val="0"/>
      <w:marBottom w:val="0"/>
      <w:divBdr>
        <w:top w:val="none" w:sz="0" w:space="0" w:color="auto"/>
        <w:left w:val="none" w:sz="0" w:space="0" w:color="auto"/>
        <w:bottom w:val="none" w:sz="0" w:space="0" w:color="auto"/>
        <w:right w:val="none" w:sz="0" w:space="0" w:color="auto"/>
      </w:divBdr>
      <w:divsChild>
        <w:div w:id="194538574">
          <w:marLeft w:val="0"/>
          <w:marRight w:val="0"/>
          <w:marTop w:val="150"/>
          <w:marBottom w:val="150"/>
          <w:divBdr>
            <w:top w:val="none" w:sz="0" w:space="0" w:color="auto"/>
            <w:left w:val="none" w:sz="0" w:space="0" w:color="auto"/>
            <w:bottom w:val="none" w:sz="0" w:space="0" w:color="auto"/>
            <w:right w:val="none" w:sz="0" w:space="0" w:color="auto"/>
          </w:divBdr>
        </w:div>
        <w:div w:id="290864737">
          <w:marLeft w:val="0"/>
          <w:marRight w:val="0"/>
          <w:marTop w:val="150"/>
          <w:marBottom w:val="150"/>
          <w:divBdr>
            <w:top w:val="none" w:sz="0" w:space="0" w:color="auto"/>
            <w:left w:val="none" w:sz="0" w:space="0" w:color="auto"/>
            <w:bottom w:val="none" w:sz="0" w:space="0" w:color="auto"/>
            <w:right w:val="none" w:sz="0" w:space="0" w:color="auto"/>
          </w:divBdr>
        </w:div>
        <w:div w:id="308437562">
          <w:marLeft w:val="0"/>
          <w:marRight w:val="0"/>
          <w:marTop w:val="150"/>
          <w:marBottom w:val="150"/>
          <w:divBdr>
            <w:top w:val="none" w:sz="0" w:space="0" w:color="auto"/>
            <w:left w:val="none" w:sz="0" w:space="0" w:color="auto"/>
            <w:bottom w:val="none" w:sz="0" w:space="0" w:color="auto"/>
            <w:right w:val="none" w:sz="0" w:space="0" w:color="auto"/>
          </w:divBdr>
        </w:div>
      </w:divsChild>
    </w:div>
    <w:div w:id="897589967">
      <w:bodyDiv w:val="1"/>
      <w:marLeft w:val="0"/>
      <w:marRight w:val="0"/>
      <w:marTop w:val="0"/>
      <w:marBottom w:val="0"/>
      <w:divBdr>
        <w:top w:val="none" w:sz="0" w:space="0" w:color="auto"/>
        <w:left w:val="none" w:sz="0" w:space="0" w:color="auto"/>
        <w:bottom w:val="none" w:sz="0" w:space="0" w:color="auto"/>
        <w:right w:val="none" w:sz="0" w:space="0" w:color="auto"/>
      </w:divBdr>
      <w:divsChild>
        <w:div w:id="1843274971">
          <w:marLeft w:val="314"/>
          <w:marRight w:val="0"/>
          <w:marTop w:val="135"/>
          <w:marBottom w:val="0"/>
          <w:divBdr>
            <w:top w:val="none" w:sz="0" w:space="0" w:color="auto"/>
            <w:left w:val="none" w:sz="0" w:space="0" w:color="auto"/>
            <w:bottom w:val="none" w:sz="0" w:space="0" w:color="auto"/>
            <w:right w:val="none" w:sz="0" w:space="0" w:color="auto"/>
          </w:divBdr>
        </w:div>
        <w:div w:id="1819952504">
          <w:marLeft w:val="314"/>
          <w:marRight w:val="0"/>
          <w:marTop w:val="135"/>
          <w:marBottom w:val="0"/>
          <w:divBdr>
            <w:top w:val="none" w:sz="0" w:space="0" w:color="auto"/>
            <w:left w:val="none" w:sz="0" w:space="0" w:color="auto"/>
            <w:bottom w:val="none" w:sz="0" w:space="0" w:color="auto"/>
            <w:right w:val="none" w:sz="0" w:space="0" w:color="auto"/>
          </w:divBdr>
        </w:div>
        <w:div w:id="458308096">
          <w:marLeft w:val="314"/>
          <w:marRight w:val="0"/>
          <w:marTop w:val="135"/>
          <w:marBottom w:val="0"/>
          <w:divBdr>
            <w:top w:val="none" w:sz="0" w:space="0" w:color="auto"/>
            <w:left w:val="none" w:sz="0" w:space="0" w:color="auto"/>
            <w:bottom w:val="none" w:sz="0" w:space="0" w:color="auto"/>
            <w:right w:val="none" w:sz="0" w:space="0" w:color="auto"/>
          </w:divBdr>
        </w:div>
        <w:div w:id="981620673">
          <w:marLeft w:val="314"/>
          <w:marRight w:val="0"/>
          <w:marTop w:val="135"/>
          <w:marBottom w:val="0"/>
          <w:divBdr>
            <w:top w:val="none" w:sz="0" w:space="0" w:color="auto"/>
            <w:left w:val="none" w:sz="0" w:space="0" w:color="auto"/>
            <w:bottom w:val="none" w:sz="0" w:space="0" w:color="auto"/>
            <w:right w:val="none" w:sz="0" w:space="0" w:color="auto"/>
          </w:divBdr>
        </w:div>
        <w:div w:id="1006245658">
          <w:marLeft w:val="314"/>
          <w:marRight w:val="0"/>
          <w:marTop w:val="135"/>
          <w:marBottom w:val="0"/>
          <w:divBdr>
            <w:top w:val="none" w:sz="0" w:space="0" w:color="auto"/>
            <w:left w:val="none" w:sz="0" w:space="0" w:color="auto"/>
            <w:bottom w:val="none" w:sz="0" w:space="0" w:color="auto"/>
            <w:right w:val="none" w:sz="0" w:space="0" w:color="auto"/>
          </w:divBdr>
        </w:div>
        <w:div w:id="1043137178">
          <w:marLeft w:val="314"/>
          <w:marRight w:val="0"/>
          <w:marTop w:val="135"/>
          <w:marBottom w:val="0"/>
          <w:divBdr>
            <w:top w:val="none" w:sz="0" w:space="0" w:color="auto"/>
            <w:left w:val="none" w:sz="0" w:space="0" w:color="auto"/>
            <w:bottom w:val="none" w:sz="0" w:space="0" w:color="auto"/>
            <w:right w:val="none" w:sz="0" w:space="0" w:color="auto"/>
          </w:divBdr>
        </w:div>
        <w:div w:id="1182279187">
          <w:marLeft w:val="314"/>
          <w:marRight w:val="0"/>
          <w:marTop w:val="135"/>
          <w:marBottom w:val="0"/>
          <w:divBdr>
            <w:top w:val="none" w:sz="0" w:space="0" w:color="auto"/>
            <w:left w:val="none" w:sz="0" w:space="0" w:color="auto"/>
            <w:bottom w:val="none" w:sz="0" w:space="0" w:color="auto"/>
            <w:right w:val="none" w:sz="0" w:space="0" w:color="auto"/>
          </w:divBdr>
        </w:div>
        <w:div w:id="901452857">
          <w:marLeft w:val="314"/>
          <w:marRight w:val="0"/>
          <w:marTop w:val="135"/>
          <w:marBottom w:val="0"/>
          <w:divBdr>
            <w:top w:val="none" w:sz="0" w:space="0" w:color="auto"/>
            <w:left w:val="none" w:sz="0" w:space="0" w:color="auto"/>
            <w:bottom w:val="none" w:sz="0" w:space="0" w:color="auto"/>
            <w:right w:val="none" w:sz="0" w:space="0" w:color="auto"/>
          </w:divBdr>
        </w:div>
        <w:div w:id="1688671501">
          <w:marLeft w:val="314"/>
          <w:marRight w:val="0"/>
          <w:marTop w:val="135"/>
          <w:marBottom w:val="0"/>
          <w:divBdr>
            <w:top w:val="none" w:sz="0" w:space="0" w:color="auto"/>
            <w:left w:val="none" w:sz="0" w:space="0" w:color="auto"/>
            <w:bottom w:val="none" w:sz="0" w:space="0" w:color="auto"/>
            <w:right w:val="none" w:sz="0" w:space="0" w:color="auto"/>
          </w:divBdr>
        </w:div>
        <w:div w:id="594287309">
          <w:marLeft w:val="314"/>
          <w:marRight w:val="0"/>
          <w:marTop w:val="135"/>
          <w:marBottom w:val="0"/>
          <w:divBdr>
            <w:top w:val="none" w:sz="0" w:space="0" w:color="auto"/>
            <w:left w:val="none" w:sz="0" w:space="0" w:color="auto"/>
            <w:bottom w:val="none" w:sz="0" w:space="0" w:color="auto"/>
            <w:right w:val="none" w:sz="0" w:space="0" w:color="auto"/>
          </w:divBdr>
        </w:div>
      </w:divsChild>
    </w:div>
    <w:div w:id="1555773908">
      <w:bodyDiv w:val="1"/>
      <w:marLeft w:val="0"/>
      <w:marRight w:val="0"/>
      <w:marTop w:val="0"/>
      <w:marBottom w:val="0"/>
      <w:divBdr>
        <w:top w:val="none" w:sz="0" w:space="0" w:color="auto"/>
        <w:left w:val="none" w:sz="0" w:space="0" w:color="auto"/>
        <w:bottom w:val="none" w:sz="0" w:space="0" w:color="auto"/>
        <w:right w:val="none" w:sz="0" w:space="0" w:color="auto"/>
      </w:divBdr>
      <w:divsChild>
        <w:div w:id="219637700">
          <w:marLeft w:val="0"/>
          <w:marRight w:val="0"/>
          <w:marTop w:val="0"/>
          <w:marBottom w:val="0"/>
          <w:divBdr>
            <w:top w:val="none" w:sz="0" w:space="0" w:color="auto"/>
            <w:left w:val="none" w:sz="0" w:space="0" w:color="auto"/>
            <w:bottom w:val="none" w:sz="0" w:space="0" w:color="auto"/>
            <w:right w:val="none" w:sz="0" w:space="0" w:color="auto"/>
          </w:divBdr>
          <w:divsChild>
            <w:div w:id="1165977034">
              <w:marLeft w:val="0"/>
              <w:marRight w:val="0"/>
              <w:marTop w:val="0"/>
              <w:marBottom w:val="0"/>
              <w:divBdr>
                <w:top w:val="none" w:sz="0" w:space="0" w:color="auto"/>
                <w:left w:val="none" w:sz="0" w:space="0" w:color="auto"/>
                <w:bottom w:val="none" w:sz="0" w:space="0" w:color="auto"/>
                <w:right w:val="none" w:sz="0" w:space="0" w:color="auto"/>
              </w:divBdr>
            </w:div>
          </w:divsChild>
        </w:div>
        <w:div w:id="2014330179">
          <w:marLeft w:val="0"/>
          <w:marRight w:val="0"/>
          <w:marTop w:val="0"/>
          <w:marBottom w:val="0"/>
          <w:divBdr>
            <w:top w:val="none" w:sz="0" w:space="0" w:color="auto"/>
            <w:left w:val="none" w:sz="0" w:space="0" w:color="auto"/>
            <w:bottom w:val="none" w:sz="0" w:space="0" w:color="auto"/>
            <w:right w:val="none" w:sz="0" w:space="0" w:color="auto"/>
          </w:divBdr>
          <w:divsChild>
            <w:div w:id="19239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python-interview/how-do-escape-characters-work-in-python-strings.php" TargetMode="External"/><Relationship Id="rId18" Type="http://schemas.openxmlformats.org/officeDocument/2006/relationships/hyperlink" Target="https://www.w3resource.com/python-interview/how-do-you-convert-a-string-containing-a-numeric-value-to-an-actual-number.php" TargetMode="External"/><Relationship Id="rId26" Type="http://schemas.openxmlformats.org/officeDocument/2006/relationships/hyperlink" Target="https://www.includehelp.com/mcq/amongst-which-of-the-following-is-are-the-numeric-types-of-data-types.aspx" TargetMode="External"/><Relationship Id="rId39" Type="http://schemas.openxmlformats.org/officeDocument/2006/relationships/hyperlink" Target="https://www.includehelp.com/mcq/bytes-bytearray-memoryview-are-type-of-the-data-type.aspx" TargetMode="External"/><Relationship Id="rId3" Type="http://schemas.openxmlformats.org/officeDocument/2006/relationships/settings" Target="settings.xml"/><Relationship Id="rId21" Type="http://schemas.openxmlformats.org/officeDocument/2006/relationships/hyperlink" Target="https://www.w3resource.com/python-interview/what-is-the-difference-between-equalto-equalto-and-is-in-python.php" TargetMode="External"/><Relationship Id="rId34" Type="http://schemas.openxmlformats.org/officeDocument/2006/relationships/hyperlink" Target="https://www.includehelp.com/mcq/amongst-the-following-who-is-the-developer-of-python-programming.aspx" TargetMode="External"/><Relationship Id="rId42" Type="http://schemas.openxmlformats.org/officeDocument/2006/relationships/hyperlink" Target="https://www.includehelp.com/mcq/binary-data-type-is-a-fixed-width-string-of-length-bytes.aspx" TargetMode="External"/><Relationship Id="rId47" Type="http://schemas.openxmlformats.org/officeDocument/2006/relationships/hyperlink" Target="https://www.includehelp.com/mcq/what-is-the-name-of-the-operator-in-python.aspx" TargetMode="External"/><Relationship Id="rId50" Type="http://schemas.openxmlformats.org/officeDocument/2006/relationships/hyperlink" Target="https://www.includehelp.com/python/list-append-method-with-example.aspx" TargetMode="External"/><Relationship Id="rId7" Type="http://schemas.openxmlformats.org/officeDocument/2006/relationships/hyperlink" Target="https://www.w3resource.com/python-interview/differentiate-between-mutable-and-immutable-data-types-in-python.php" TargetMode="External"/><Relationship Id="rId12" Type="http://schemas.openxmlformats.org/officeDocument/2006/relationships/hyperlink" Target="https://www.w3resource.com/python-interview/how-do-you-create-a-string-in-python.php" TargetMode="External"/><Relationship Id="rId17" Type="http://schemas.openxmlformats.org/officeDocument/2006/relationships/hyperlink" Target="https://www.w3resource.com/python-interview/what-are-boolean-values-used-for-in-python.php" TargetMode="External"/><Relationship Id="rId25" Type="http://schemas.openxmlformats.org/officeDocument/2006/relationships/hyperlink" Target="https://www.includehelp.com/mcq/amongst-which-of-the-following-is-are-the-application-areas-of-python-programming.aspx" TargetMode="External"/><Relationship Id="rId33" Type="http://schemas.openxmlformats.org/officeDocument/2006/relationships/hyperlink" Target="https://www.includehelp.com/mcq/python-is-a-object-oriented-programming-language.aspx" TargetMode="External"/><Relationship Id="rId38" Type="http://schemas.openxmlformats.org/officeDocument/2006/relationships/hyperlink" Target="https://www.includehelp.com/mcq/float-type-of-data-type-is-represented-by-the-float-class.aspx" TargetMode="External"/><Relationship Id="rId46" Type="http://schemas.openxmlformats.org/officeDocument/2006/relationships/hyperlink" Target="https://www.includehelp.com/python/find-power-of-a-number-using-exponential-operator.aspx" TargetMode="External"/><Relationship Id="rId2" Type="http://schemas.openxmlformats.org/officeDocument/2006/relationships/styles" Target="styles.xml"/><Relationship Id="rId16" Type="http://schemas.openxmlformats.org/officeDocument/2006/relationships/hyperlink" Target="https://www.w3resource.com/python-interview/what-is-the-best-way-to-check-whether-a-string-contains-a-specific-substring-in-python.php" TargetMode="External"/><Relationship Id="rId20" Type="http://schemas.openxmlformats.org/officeDocument/2006/relationships/hyperlink" Target="https://www.w3resource.com/python-interview/what-is-the-nonetype-data-type-and-what-does-it-represent.php" TargetMode="External"/><Relationship Id="rId29" Type="http://schemas.openxmlformats.org/officeDocument/2006/relationships/hyperlink" Target="https://www.includehelp.com/mcq/bytes-bytearray-memoryview-are-type-of-the-data-type.aspx" TargetMode="External"/><Relationship Id="rId41" Type="http://schemas.openxmlformats.org/officeDocument/2006/relationships/hyperlink" Target="https://www.includehelp.com/mcq/the-type-function-can-be-used-to-get-the-data-type-of-any-object.aspx" TargetMode="External"/><Relationship Id="rId1" Type="http://schemas.openxmlformats.org/officeDocument/2006/relationships/numbering" Target="numbering.xml"/><Relationship Id="rId6" Type="http://schemas.openxmlformats.org/officeDocument/2006/relationships/hyperlink" Target="https://www.w3resource.com/python-interview/what-are-the-built-in-data-types-in-python.php" TargetMode="External"/><Relationship Id="rId11" Type="http://schemas.openxmlformats.org/officeDocument/2006/relationships/hyperlink" Target="https://www.w3resource.com/python-interview/what-is-the-maximum-and-minimum-value-for-an-int-float-and-string-data-type-in-python.php" TargetMode="External"/><Relationship Id="rId24" Type="http://schemas.openxmlformats.org/officeDocument/2006/relationships/hyperlink" Target="https://www.includehelp.com/mcq/amongst-the-following-who-is-the-developer-of-python-programming.aspx" TargetMode="External"/><Relationship Id="rId32" Type="http://schemas.openxmlformats.org/officeDocument/2006/relationships/hyperlink" Target="https://www.includehelp.com/mcq/binary-data-type-is-a-fixed-width-string-of-length-bytes.aspx" TargetMode="External"/><Relationship Id="rId37" Type="http://schemas.openxmlformats.org/officeDocument/2006/relationships/hyperlink" Target="https://www.includehelp.com/mcq/list-tuple-and-range-are-the-of-data-types.aspx" TargetMode="External"/><Relationship Id="rId40" Type="http://schemas.openxmlformats.org/officeDocument/2006/relationships/hyperlink" Target="https://www.includehelp.com/python/determine-the-type-of-an-object.aspx" TargetMode="External"/><Relationship Id="rId45" Type="http://schemas.openxmlformats.org/officeDocument/2006/relationships/hyperlink" Target="https://www.includehelp.com/mcq/is-python-supports-exception-handling.aspx" TargetMode="External"/><Relationship Id="rId5" Type="http://schemas.openxmlformats.org/officeDocument/2006/relationships/hyperlink" Target="https://www.w3resource.com/python-interview/what-are-variables-in-python-rules-for-naming-variables-in-python.php" TargetMode="External"/><Relationship Id="rId15" Type="http://schemas.openxmlformats.org/officeDocument/2006/relationships/hyperlink" Target="https://www.w3resource.com/python-interview/how-does-python-handle-string-interpolation.php" TargetMode="External"/><Relationship Id="rId23" Type="http://schemas.openxmlformats.org/officeDocument/2006/relationships/hyperlink" Target="https://www.includehelp.com/mcq/python-is-a-object-oriented-programming-language.aspx" TargetMode="External"/><Relationship Id="rId28" Type="http://schemas.openxmlformats.org/officeDocument/2006/relationships/hyperlink" Target="https://www.includehelp.com/mcq/float-type-of-data-type-is-represented-by-the-float-class.aspx" TargetMode="External"/><Relationship Id="rId36" Type="http://schemas.openxmlformats.org/officeDocument/2006/relationships/hyperlink" Target="https://www.includehelp.com/mcq/amongst-which-of-the-following-is-are-the-numeric-types-of-data-types.aspx" TargetMode="External"/><Relationship Id="rId49" Type="http://schemas.openxmlformats.org/officeDocument/2006/relationships/hyperlink" Target="https://www.includehelp.com/mcq/the-operator-returns-the.aspx" TargetMode="External"/><Relationship Id="rId10" Type="http://schemas.openxmlformats.org/officeDocument/2006/relationships/hyperlink" Target="https://www.w3resource.com/python-interview/explain-the-difference-between-the-int-and-float-data-types.php" TargetMode="External"/><Relationship Id="rId19" Type="http://schemas.openxmlformats.org/officeDocument/2006/relationships/hyperlink" Target="https://www.w3resource.com/python-interview/how-do-you-handle-user-input-in-python-and-what-data-type-is-the-input.php" TargetMode="External"/><Relationship Id="rId31" Type="http://schemas.openxmlformats.org/officeDocument/2006/relationships/hyperlink" Target="https://www.includehelp.com/mcq/the-type-function-can-be-used-to-get-the-data-type-of-any-object.aspx" TargetMode="External"/><Relationship Id="rId44" Type="http://schemas.openxmlformats.org/officeDocument/2006/relationships/hyperlink" Target="https://www.includehelp.com/mcq/amongst-which-of-the-following-is-are-the-logical-operators-in-python.asp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resource.com/python-interview/how-do-you-convert-one-data-type-to-another-in-python.php" TargetMode="External"/><Relationship Id="rId14" Type="http://schemas.openxmlformats.org/officeDocument/2006/relationships/hyperlink" Target="https://www.w3resource.com/python-interview/how-do-you-concatenate-strings-in-python.php" TargetMode="External"/><Relationship Id="rId22" Type="http://schemas.openxmlformats.org/officeDocument/2006/relationships/hyperlink" Target="https://www.w3resource.com/python-interview/how-do-you-check-the-type-of-a-variable-in-python.php" TargetMode="External"/><Relationship Id="rId27" Type="http://schemas.openxmlformats.org/officeDocument/2006/relationships/hyperlink" Target="https://www.includehelp.com/mcq/list-tuple-and-range-are-the-of-data-types.aspx" TargetMode="External"/><Relationship Id="rId30" Type="http://schemas.openxmlformats.org/officeDocument/2006/relationships/hyperlink" Target="https://www.includehelp.com/python/determine-the-type-of-an-object.aspx" TargetMode="External"/><Relationship Id="rId35" Type="http://schemas.openxmlformats.org/officeDocument/2006/relationships/hyperlink" Target="https://www.includehelp.com/mcq/amongst-which-of-the-following-is-are-the-application-areas-of-python-programming.aspx" TargetMode="External"/><Relationship Id="rId43" Type="http://schemas.openxmlformats.org/officeDocument/2006/relationships/hyperlink" Target="https://www.includehelp.com/mcq/varbinary-data-type-returns-variable-width-string-up-to-a-length-of-max-length-bytes.aspx" TargetMode="External"/><Relationship Id="rId48" Type="http://schemas.openxmlformats.org/officeDocument/2006/relationships/hyperlink" Target="https://www.includehelp.com/python/arithmetic-operators.aspx" TargetMode="External"/><Relationship Id="rId8" Type="http://schemas.openxmlformats.org/officeDocument/2006/relationships/hyperlink" Target="https://www.w3resource.com/python-interview/what-is-dynamic-typing-in-python.php"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21</Pages>
  <Words>4523</Words>
  <Characters>25782</Characters>
  <Application>Microsoft Office Word</Application>
  <DocSecurity>0</DocSecurity>
  <Lines>214</Lines>
  <Paragraphs>60</Paragraphs>
  <ScaleCrop>false</ScaleCrop>
  <Company/>
  <LinksUpToDate>false</LinksUpToDate>
  <CharactersWithSpaces>30245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1</cp:revision>
  <dcterms:created xsi:type="dcterms:W3CDTF">2023-09-08T08:07:00Z</dcterms:created>
  <dcterms:modified xsi:type="dcterms:W3CDTF">2023-09-08T08:16:00Z</dcterms:modified>
</cp:coreProperties>
</file>